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7D0A311" w:rsidR="00E8557C" w:rsidRDefault="003F236D">
      <w:pPr>
        <w:pStyle w:val="Titre"/>
      </w:pPr>
      <w:bookmarkStart w:id="0" w:name="_bjadhzjwozrj" w:colFirst="0" w:colLast="0"/>
      <w:bookmarkEnd w:id="0"/>
      <w:del w:id="1" w:author="Denise" w:date="2024-04-06T11:39:00Z">
        <w:r w:rsidDel="000644B5">
          <w:delText>Quels espaces d’échanges pour construire d</w:delText>
        </w:r>
      </w:del>
      <w:ins w:id="2" w:author="Denise" w:date="2024-04-06T11:40:00Z">
        <w:r w:rsidR="000644B5">
          <w:t>L</w:t>
        </w:r>
      </w:ins>
      <w:r>
        <w:t>es jumeaux numériques</w:t>
      </w:r>
      <w:ins w:id="3" w:author="Denise" w:date="2024-04-06T11:40:00Z">
        <w:r w:rsidR="000644B5">
          <w:t> : une médiation territoriale à surveiller</w:t>
        </w:r>
      </w:ins>
      <w:del w:id="4" w:author="Denise" w:date="2024-04-06T11:40:00Z">
        <w:r w:rsidDel="000644B5">
          <w:delText xml:space="preserve"> </w:delText>
        </w:r>
      </w:del>
      <w:ins w:id="5" w:author="Denise" w:date="2024-04-06T11:40:00Z">
        <w:r w:rsidR="000644B5">
          <w:t xml:space="preserve"> </w:t>
        </w:r>
      </w:ins>
      <w:del w:id="6" w:author="Denise" w:date="2024-04-06T11:40:00Z">
        <w:r w:rsidDel="000644B5">
          <w:delText>interdisciplinaires et de temps long ?</w:delText>
        </w:r>
      </w:del>
    </w:p>
    <w:p w14:paraId="00000002" w14:textId="40411C04" w:rsidR="00E8557C" w:rsidRPr="00196EC7" w:rsidDel="000644B5" w:rsidRDefault="003F236D">
      <w:pPr>
        <w:rPr>
          <w:del w:id="7" w:author="Denise" w:date="2024-04-06T11:40:00Z"/>
          <w:i/>
          <w:color w:val="FF0000"/>
          <w:rPrChange w:id="8" w:author="Denise" w:date="2024-04-07T10:38:00Z">
            <w:rPr>
              <w:del w:id="9" w:author="Denise" w:date="2024-04-06T11:40:00Z"/>
              <w:i/>
            </w:rPr>
          </w:rPrChange>
        </w:rPr>
      </w:pPr>
      <w:del w:id="10" w:author="Denise" w:date="2024-04-06T11:40:00Z">
        <w:r w:rsidRPr="00196EC7" w:rsidDel="000644B5">
          <w:rPr>
            <w:i/>
            <w:color w:val="FF0000"/>
            <w:rPrChange w:id="11" w:author="Denise" w:date="2024-04-07T10:38:00Z">
              <w:rPr>
                <w:i/>
              </w:rPr>
            </w:rPrChange>
          </w:rPr>
          <w:delText>(trouver un titre plus percutant et plus court)</w:delText>
        </w:r>
      </w:del>
    </w:p>
    <w:p w14:paraId="00000003" w14:textId="209EB5B6" w:rsidR="00E8557C" w:rsidRPr="00196EC7" w:rsidRDefault="000644B5">
      <w:pPr>
        <w:rPr>
          <w:i/>
          <w:color w:val="FF0000"/>
          <w:rPrChange w:id="12" w:author="Denise" w:date="2024-04-07T10:38:00Z">
            <w:rPr>
              <w:i/>
            </w:rPr>
          </w:rPrChange>
        </w:rPr>
      </w:pPr>
      <w:ins w:id="13" w:author="Denise" w:date="2024-04-06T11:40:00Z">
        <w:r w:rsidRPr="00196EC7">
          <w:rPr>
            <w:i/>
            <w:color w:val="FF0000"/>
            <w:rPrChange w:id="14" w:author="Denise" w:date="2024-04-07T10:38:00Z">
              <w:rPr>
                <w:i/>
              </w:rPr>
            </w:rPrChange>
          </w:rPr>
          <w:t>(</w:t>
        </w:r>
        <w:proofErr w:type="gramStart"/>
        <w:r w:rsidRPr="00196EC7">
          <w:rPr>
            <w:i/>
            <w:color w:val="FF0000"/>
            <w:rPrChange w:id="15" w:author="Denise" w:date="2024-04-07T10:38:00Z">
              <w:rPr>
                <w:i/>
              </w:rPr>
            </w:rPrChange>
          </w:rPr>
          <w:t>je</w:t>
        </w:r>
        <w:proofErr w:type="gramEnd"/>
        <w:r w:rsidRPr="00196EC7">
          <w:rPr>
            <w:i/>
            <w:color w:val="FF0000"/>
            <w:rPrChange w:id="16" w:author="Denise" w:date="2024-04-07T10:38:00Z">
              <w:rPr>
                <w:i/>
              </w:rPr>
            </w:rPrChange>
          </w:rPr>
          <w:t xml:space="preserve"> préfère </w:t>
        </w:r>
      </w:ins>
      <w:ins w:id="17" w:author="Denise" w:date="2024-04-06T11:41:00Z">
        <w:r w:rsidRPr="00196EC7">
          <w:rPr>
            <w:i/>
            <w:color w:val="FF0000"/>
            <w:rPrChange w:id="18" w:author="Denise" w:date="2024-04-07T10:38:00Z">
              <w:rPr>
                <w:i/>
              </w:rPr>
            </w:rPrChange>
          </w:rPr>
          <w:t>un titre qui sème plus le doute que</w:t>
        </w:r>
      </w:ins>
      <w:ins w:id="19" w:author="Denise" w:date="2024-04-06T11:40:00Z">
        <w:r w:rsidRPr="00196EC7">
          <w:rPr>
            <w:i/>
            <w:color w:val="FF0000"/>
            <w:rPrChange w:id="20" w:author="Denise" w:date="2024-04-07T10:38:00Z">
              <w:rPr>
                <w:i/>
              </w:rPr>
            </w:rPrChange>
          </w:rPr>
          <w:t xml:space="preserve"> </w:t>
        </w:r>
      </w:ins>
      <w:ins w:id="21" w:author="Denise" w:date="2024-04-06T11:41:00Z">
        <w:r w:rsidRPr="00196EC7">
          <w:rPr>
            <w:i/>
            <w:color w:val="FF0000"/>
            <w:rPrChange w:id="22" w:author="Denise" w:date="2024-04-07T10:38:00Z">
              <w:rPr>
                <w:i/>
              </w:rPr>
            </w:rPrChange>
          </w:rPr>
          <w:t>« </w:t>
        </w:r>
      </w:ins>
      <w:ins w:id="23" w:author="Denise" w:date="2024-04-06T11:40:00Z">
        <w:r w:rsidRPr="00196EC7">
          <w:rPr>
            <w:i/>
            <w:color w:val="FF0000"/>
            <w:rPrChange w:id="24" w:author="Denise" w:date="2024-04-07T10:38:00Z">
              <w:rPr>
                <w:i/>
              </w:rPr>
            </w:rPrChange>
          </w:rPr>
          <w:t>gémellité 2.</w:t>
        </w:r>
      </w:ins>
      <w:ins w:id="25" w:author="Denise" w:date="2024-04-06T11:41:00Z">
        <w:r w:rsidRPr="00196EC7">
          <w:rPr>
            <w:i/>
            <w:color w:val="FF0000"/>
            <w:rPrChange w:id="26" w:author="Denise" w:date="2024-04-07T10:38:00Z">
              <w:rPr>
                <w:i/>
              </w:rPr>
            </w:rPrChange>
          </w:rPr>
          <w:t xml:space="preserve">0 » proposé par Guillaume </w:t>
        </w:r>
        <w:proofErr w:type="spellStart"/>
        <w:r w:rsidRPr="00196EC7">
          <w:rPr>
            <w:i/>
            <w:color w:val="FF0000"/>
            <w:rPrChange w:id="27" w:author="Denise" w:date="2024-04-07T10:38:00Z">
              <w:rPr>
                <w:i/>
              </w:rPr>
            </w:rPrChange>
          </w:rPr>
          <w:t>Labinal</w:t>
        </w:r>
        <w:proofErr w:type="spellEnd"/>
        <w:r w:rsidRPr="00196EC7">
          <w:rPr>
            <w:i/>
            <w:color w:val="FF0000"/>
            <w:rPrChange w:id="28" w:author="Denise" w:date="2024-04-07T10:38:00Z">
              <w:rPr>
                <w:i/>
              </w:rPr>
            </w:rPrChange>
          </w:rPr>
          <w:t>)</w:t>
        </w:r>
      </w:ins>
    </w:p>
    <w:p w14:paraId="00000004" w14:textId="77777777" w:rsidR="00E8557C" w:rsidRDefault="00E8557C">
      <w:pPr>
        <w:rPr>
          <w:i/>
        </w:rPr>
      </w:pPr>
    </w:p>
    <w:p w14:paraId="00000005" w14:textId="06B92079" w:rsidR="00E8557C" w:rsidRDefault="003F236D">
      <w:pPr>
        <w:jc w:val="both"/>
      </w:pPr>
      <w:del w:id="29" w:author="Denise" w:date="2024-04-04T19:43:00Z">
        <w:r w:rsidDel="00EA203F">
          <w:delText xml:space="preserve">Les villes, et plus particulièrement les questions de durabilité urbaine, sont un cadre dans lequel </w:delText>
        </w:r>
      </w:del>
      <w:ins w:id="30" w:author="Denise" w:date="2024-04-04T19:42:00Z">
        <w:r w:rsidR="00EA203F">
          <w:t>Des</w:t>
        </w:r>
      </w:ins>
      <w:del w:id="31" w:author="Denise" w:date="2024-04-04T19:42:00Z">
        <w:r w:rsidDel="00EA203F">
          <w:delText>de</w:delText>
        </w:r>
      </w:del>
      <w:r>
        <w:t xml:space="preserve"> solutions technologiques</w:t>
      </w:r>
      <w:ins w:id="32" w:author="Denise" w:date="2024-04-07T10:35:00Z">
        <w:r w:rsidR="00196EC7">
          <w:t xml:space="preserve"> numériques</w:t>
        </w:r>
      </w:ins>
      <w:ins w:id="33" w:author="Denise" w:date="2024-04-04T19:42:00Z">
        <w:r w:rsidR="00EA203F">
          <w:t>, supposées</w:t>
        </w:r>
      </w:ins>
      <w:del w:id="34" w:author="Denise" w:date="2024-04-04T19:42:00Z">
        <w:r w:rsidDel="00EA203F">
          <w:delText xml:space="preserve"> qui seraient</w:delText>
        </w:r>
      </w:del>
      <w:r>
        <w:t xml:space="preserve"> clé-en-main et </w:t>
      </w:r>
      <w:ins w:id="35" w:author="Denise" w:date="2024-04-07T10:35:00Z">
        <w:r w:rsidR="00196EC7">
          <w:t>toujours</w:t>
        </w:r>
      </w:ins>
      <w:del w:id="36" w:author="Denise" w:date="2024-04-07T10:35:00Z">
        <w:r w:rsidDel="00196EC7">
          <w:delText>systématiquement</w:delText>
        </w:r>
      </w:del>
      <w:r>
        <w:t xml:space="preserve"> efficaces sont régulièrement proposées </w:t>
      </w:r>
      <w:ins w:id="37" w:author="Denise" w:date="2024-04-04T19:42:00Z">
        <w:r w:rsidR="00EA203F">
          <w:t>aux villes</w:t>
        </w:r>
      </w:ins>
      <w:ins w:id="38" w:author="Denise" w:date="2024-04-07T10:33:00Z">
        <w:r w:rsidR="00196EC7">
          <w:t>. Pourtant</w:t>
        </w:r>
      </w:ins>
      <w:ins w:id="39" w:author="Denise" w:date="2024-04-05T07:34:00Z">
        <w:r w:rsidR="003E31B7">
          <w:t xml:space="preserve">, </w:t>
        </w:r>
      </w:ins>
      <w:ins w:id="40" w:author="Denise" w:date="2024-04-06T11:42:00Z">
        <w:r w:rsidR="00196EC7">
          <w:t>elles s</w:t>
        </w:r>
      </w:ins>
      <w:ins w:id="41" w:author="Denise" w:date="2024-04-07T10:37:00Z">
        <w:r w:rsidR="00196EC7">
          <w:t>’attirent</w:t>
        </w:r>
      </w:ins>
      <w:ins w:id="42" w:author="Denise" w:date="2024-04-06T11:42:00Z">
        <w:r w:rsidR="00196EC7">
          <w:t xml:space="preserve"> </w:t>
        </w:r>
      </w:ins>
      <w:ins w:id="43" w:author="Denise" w:date="2024-04-07T10:36:00Z">
        <w:r w:rsidR="00196EC7">
          <w:t xml:space="preserve">maintes </w:t>
        </w:r>
      </w:ins>
      <w:ins w:id="44" w:author="Denise" w:date="2024-04-05T07:35:00Z">
        <w:r w:rsidR="003E31B7">
          <w:t>critiques</w:t>
        </w:r>
      </w:ins>
      <w:r>
        <w:t xml:space="preserve">: </w:t>
      </w:r>
      <w:del w:id="45" w:author="Denise" w:date="2024-04-04T19:43:00Z">
        <w:r w:rsidDel="00EA203F">
          <w:delText>en témoignent l’</w:delText>
        </w:r>
      </w:del>
      <w:ins w:id="46" w:author="Denise" w:date="2024-04-04T19:43:00Z">
        <w:r w:rsidR="00EA203F">
          <w:t xml:space="preserve">par </w:t>
        </w:r>
      </w:ins>
      <w:r>
        <w:t xml:space="preserve">exemple </w:t>
      </w:r>
      <w:ins w:id="47" w:author="Denise" w:date="2024-04-07T10:34:00Z">
        <w:r w:rsidR="00196EC7">
          <w:t xml:space="preserve">si </w:t>
        </w:r>
      </w:ins>
      <w:ins w:id="48" w:author="Denise" w:date="2024-04-04T19:43:00Z">
        <w:r w:rsidR="00EA203F">
          <w:t xml:space="preserve">ce sont </w:t>
        </w:r>
      </w:ins>
      <w:r>
        <w:t>des “</w:t>
      </w:r>
      <w:r>
        <w:rPr>
          <w:i/>
        </w:rPr>
        <w:t xml:space="preserve">smart </w:t>
      </w:r>
      <w:proofErr w:type="spellStart"/>
      <w:r>
        <w:rPr>
          <w:i/>
        </w:rPr>
        <w:t>cities</w:t>
      </w:r>
      <w:proofErr w:type="spellEnd"/>
      <w:r>
        <w:t xml:space="preserve">” </w:t>
      </w:r>
      <w:ins w:id="49" w:author="Denise" w:date="2024-04-04T19:43:00Z">
        <w:r w:rsidR="00EA203F">
          <w:t xml:space="preserve">- </w:t>
        </w:r>
      </w:ins>
      <w:r>
        <w:t xml:space="preserve">qui </w:t>
      </w:r>
      <w:del w:id="50" w:author="Denise" w:date="2024-04-04T19:43:00Z">
        <w:r w:rsidDel="00EA203F">
          <w:delText xml:space="preserve">ne peuvent </w:delText>
        </w:r>
      </w:del>
      <w:r>
        <w:t>fonctionne</w:t>
      </w:r>
      <w:ins w:id="51" w:author="Denise" w:date="2024-04-04T19:44:00Z">
        <w:r w:rsidR="00EA203F">
          <w:t>nt difficilement</w:t>
        </w:r>
      </w:ins>
      <w:del w:id="52" w:author="Denise" w:date="2024-04-04T19:44:00Z">
        <w:r w:rsidDel="00EA203F">
          <w:delText>r</w:delText>
        </w:r>
      </w:del>
      <w:ins w:id="53" w:author="Denise" w:date="2024-04-04T19:44:00Z">
        <w:r w:rsidR="00EA203F">
          <w:t xml:space="preserve"> quand</w:t>
        </w:r>
      </w:ins>
      <w:del w:id="54" w:author="Denise" w:date="2024-04-04T19:44:00Z">
        <w:r w:rsidDel="00EA203F">
          <w:delText xml:space="preserve"> lorsqu’</w:delText>
        </w:r>
      </w:del>
      <w:ins w:id="55" w:author="Denise" w:date="2024-04-04T19:44:00Z">
        <w:r w:rsidR="00EA203F">
          <w:t xml:space="preserve"> </w:t>
        </w:r>
      </w:ins>
      <w:r>
        <w:t>elles se heurtent à la</w:t>
      </w:r>
      <w:del w:id="56" w:author="Denise" w:date="2024-04-04T19:44:00Z">
        <w:r w:rsidDel="00EA203F">
          <w:delText xml:space="preserve"> réalité de la</w:delText>
        </w:r>
      </w:del>
      <w:r>
        <w:t xml:space="preserve"> diversité des formes et fonctions urbaines (Caruso, </w:t>
      </w:r>
      <w:proofErr w:type="spellStart"/>
      <w:r>
        <w:t>Pumain</w:t>
      </w:r>
      <w:proofErr w:type="spellEnd"/>
      <w:r>
        <w:t xml:space="preserve"> &amp; Thomas, 2023)</w:t>
      </w:r>
      <w:ins w:id="57" w:author="Denise" w:date="2024-04-04T19:44:00Z">
        <w:r w:rsidR="00EA203F">
          <w:t xml:space="preserve"> ; </w:t>
        </w:r>
      </w:ins>
      <w:del w:id="58" w:author="Denise" w:date="2024-04-04T19:44:00Z">
        <w:r w:rsidDel="00EA203F">
          <w:delText>, celui du</w:delText>
        </w:r>
      </w:del>
      <w:ins w:id="59" w:author="Denise" w:date="2024-04-04T19:44:00Z">
        <w:r w:rsidR="00EA203F">
          <w:t xml:space="preserve">ou </w:t>
        </w:r>
      </w:ins>
      <w:ins w:id="60" w:author="Denise" w:date="2024-04-07T10:36:00Z">
        <w:r w:rsidR="00196EC7">
          <w:t>s’il s’agit du</w:t>
        </w:r>
      </w:ins>
      <w:r>
        <w:t xml:space="preserve"> concept de “</w:t>
      </w:r>
      <w:proofErr w:type="spellStart"/>
      <w:r>
        <w:rPr>
          <w:i/>
        </w:rPr>
        <w:t>mobility</w:t>
      </w:r>
      <w:proofErr w:type="spellEnd"/>
      <w:r>
        <w:rPr>
          <w:i/>
        </w:rPr>
        <w:t>-as-a-service</w:t>
      </w:r>
      <w:r>
        <w:t>” qui induit des effets non anticipés sur l’équité d’accessibilité (</w:t>
      </w:r>
      <w:proofErr w:type="spellStart"/>
      <w:r>
        <w:t>Pangbourne</w:t>
      </w:r>
      <w:proofErr w:type="spellEnd"/>
      <w:r>
        <w:t xml:space="preserve"> et al., 2020)</w:t>
      </w:r>
      <w:ins w:id="61" w:author="Denise" w:date="2024-04-04T19:44:00Z">
        <w:r w:rsidR="00EA203F">
          <w:t> ;</w:t>
        </w:r>
      </w:ins>
      <w:del w:id="62" w:author="Denise" w:date="2024-04-04T19:44:00Z">
        <w:r w:rsidDel="00EA203F">
          <w:delText>,</w:delText>
        </w:r>
      </w:del>
      <w:r>
        <w:t xml:space="preserve"> ou </w:t>
      </w:r>
      <w:ins w:id="63" w:author="Denise" w:date="2024-04-04T19:45:00Z">
        <w:r w:rsidR="00EA203F">
          <w:t xml:space="preserve">encore </w:t>
        </w:r>
      </w:ins>
      <w:ins w:id="64" w:author="Denise" w:date="2024-04-07T10:36:00Z">
        <w:r w:rsidR="00196EC7">
          <w:t>d</w:t>
        </w:r>
      </w:ins>
      <w:del w:id="65" w:author="Denise" w:date="2024-04-07T10:36:00Z">
        <w:r w:rsidDel="00196EC7">
          <w:delText>l</w:delText>
        </w:r>
      </w:del>
      <w:r>
        <w:t>es “</w:t>
      </w:r>
      <w:r>
        <w:rPr>
          <w:i/>
        </w:rPr>
        <w:t xml:space="preserve">city </w:t>
      </w:r>
      <w:proofErr w:type="spellStart"/>
      <w:r>
        <w:rPr>
          <w:i/>
        </w:rPr>
        <w:t>dashboards</w:t>
      </w:r>
      <w:proofErr w:type="spellEnd"/>
      <w:r>
        <w:t>” qui n’offrent finalement qu’une vue très limitée des processus urbains et qui soulèvent des enjeux éthiques (</w:t>
      </w:r>
      <w:proofErr w:type="spellStart"/>
      <w:r>
        <w:t>Kitchin</w:t>
      </w:r>
      <w:proofErr w:type="spellEnd"/>
      <w:r>
        <w:t xml:space="preserve"> &amp; </w:t>
      </w:r>
      <w:proofErr w:type="spellStart"/>
      <w:r>
        <w:t>McArdle</w:t>
      </w:r>
      <w:proofErr w:type="spellEnd"/>
      <w:r>
        <w:t xml:space="preserve">, 2017). Dans cette veine, </w:t>
      </w:r>
      <w:ins w:id="66" w:author="Denise" w:date="2024-04-04T19:45:00Z">
        <w:r w:rsidR="00EA203F">
          <w:t xml:space="preserve">c’est </w:t>
        </w:r>
      </w:ins>
      <w:r>
        <w:t xml:space="preserve">le concept de Jumeau Numérique </w:t>
      </w:r>
      <w:ins w:id="67" w:author="Denise" w:date="2024-04-04T19:45:00Z">
        <w:r w:rsidR="00EA203F">
          <w:t>qui devient le</w:t>
        </w:r>
      </w:ins>
      <w:del w:id="68" w:author="Denise" w:date="2024-04-04T19:45:00Z">
        <w:r w:rsidDel="00EA203F">
          <w:delText>est de plus en</w:delText>
        </w:r>
      </w:del>
      <w:r>
        <w:t xml:space="preserve"> plus à la mode pour les villes et les territoires.</w:t>
      </w:r>
      <w:ins w:id="69" w:author="Denise" w:date="2024-04-05T07:37:00Z">
        <w:r w:rsidR="003E31B7">
          <w:t xml:space="preserve"> Ce nouvel instrument serait-il plus probant ?</w:t>
        </w:r>
      </w:ins>
    </w:p>
    <w:p w14:paraId="00000006" w14:textId="77777777" w:rsidR="00E8557C" w:rsidRDefault="00E8557C">
      <w:pPr>
        <w:jc w:val="both"/>
      </w:pPr>
    </w:p>
    <w:p w14:paraId="00000007" w14:textId="71E8BED6" w:rsidR="00E8557C" w:rsidRDefault="003F236D">
      <w:pPr>
        <w:jc w:val="both"/>
      </w:pPr>
      <w:r>
        <w:t xml:space="preserve">Au sens strict, le jumeau numérique d’un système est une représentation </w:t>
      </w:r>
      <w:ins w:id="70" w:author="Denise" w:date="2024-04-05T07:37:00Z">
        <w:r w:rsidR="003E31B7">
          <w:t>informatisée</w:t>
        </w:r>
      </w:ins>
      <w:del w:id="71" w:author="Denise" w:date="2024-04-05T07:37:00Z">
        <w:r w:rsidDel="003E31B7">
          <w:delText>numérique</w:delText>
        </w:r>
      </w:del>
      <w:r>
        <w:t xml:space="preserve"> qui simule ses processus internes et interagit avec celui-ci en temps réel par un couplage bidirectionnel  (</w:t>
      </w:r>
      <w:proofErr w:type="spellStart"/>
      <w:r>
        <w:t>Batty</w:t>
      </w:r>
      <w:proofErr w:type="spellEnd"/>
      <w:r>
        <w:t xml:space="preserve">, 2024). </w:t>
      </w:r>
      <w:del w:id="72" w:author="Denise" w:date="2024-04-07T10:38:00Z">
        <w:r w:rsidDel="00196EC7">
          <w:delText xml:space="preserve">En </w:delText>
        </w:r>
      </w:del>
      <w:ins w:id="73" w:author="Denise" w:date="2024-04-07T10:38:00Z">
        <w:r w:rsidR="00196EC7">
          <w:t>Quand il s’applique à la ville</w:t>
        </w:r>
      </w:ins>
      <w:del w:id="74" w:author="Denise" w:date="2024-04-07T10:38:00Z">
        <w:r w:rsidDel="00196EC7">
          <w:delText>pratique</w:delText>
        </w:r>
      </w:del>
      <w:r>
        <w:t>, la</w:t>
      </w:r>
      <w:ins w:id="75" w:author="Denise" w:date="2024-04-07T10:38:00Z">
        <w:r w:rsidR="00196EC7">
          <w:t xml:space="preserve"> signification pratique</w:t>
        </w:r>
      </w:ins>
      <w:del w:id="76" w:author="Denise" w:date="2024-04-07T10:38:00Z">
        <w:r w:rsidDel="00196EC7">
          <w:delText xml:space="preserve"> portée</w:delText>
        </w:r>
      </w:del>
      <w:r>
        <w:t xml:space="preserve"> du concept reste plus limitée, puisque </w:t>
      </w:r>
      <w:ins w:id="77" w:author="Denise" w:date="2024-04-07T10:39:00Z">
        <w:r w:rsidR="00196EC7">
          <w:t xml:space="preserve">par exemple </w:t>
        </w:r>
      </w:ins>
      <w:r>
        <w:t xml:space="preserve">les maquettes 3D urbaines sont </w:t>
      </w:r>
      <w:del w:id="78" w:author="Denise" w:date="2024-04-07T10:39:00Z">
        <w:r w:rsidDel="00196EC7">
          <w:delText xml:space="preserve">par exemple </w:delText>
        </w:r>
      </w:del>
      <w:r>
        <w:t xml:space="preserve">considérées comme des jumeaux par les communautés de chercheurs et praticiens </w:t>
      </w:r>
      <w:ins w:id="79" w:author="Denise" w:date="2024-04-07T10:39:00Z">
        <w:r w:rsidR="00196EC7">
          <w:t xml:space="preserve">qui </w:t>
        </w:r>
      </w:ins>
      <w:r>
        <w:t>les développ</w:t>
      </w:r>
      <w:ins w:id="80" w:author="Denise" w:date="2024-04-07T10:39:00Z">
        <w:r w:rsidR="00196EC7">
          <w:t>e</w:t>
        </w:r>
      </w:ins>
      <w:del w:id="81" w:author="Denise" w:date="2024-04-07T10:39:00Z">
        <w:r w:rsidDel="00196EC7">
          <w:delText>a</w:delText>
        </w:r>
      </w:del>
      <w:r>
        <w:t>nt. Une revue systématique de la littérature montre que les implémentations existantes restent principalement des prototypes, fortement liés aux opportunités de financement</w:t>
      </w:r>
      <w:ins w:id="82" w:author="Denise" w:date="2024-04-07T10:40:00Z">
        <w:r w:rsidR="00196EC7">
          <w:t>. Elles</w:t>
        </w:r>
      </w:ins>
      <w:del w:id="83" w:author="Denise" w:date="2024-04-07T10:40:00Z">
        <w:r w:rsidDel="00196EC7">
          <w:delText>, et</w:delText>
        </w:r>
      </w:del>
      <w:r>
        <w:t xml:space="preserve"> représentent ou simulent </w:t>
      </w:r>
      <w:ins w:id="84" w:author="Denise" w:date="2024-04-05T07:39:00Z">
        <w:r w:rsidR="003E31B7">
          <w:t xml:space="preserve">seulement </w:t>
        </w:r>
      </w:ins>
      <w:r>
        <w:t xml:space="preserve">des systèmes </w:t>
      </w:r>
      <w:proofErr w:type="spellStart"/>
      <w:r>
        <w:t>socio-techniques</w:t>
      </w:r>
      <w:proofErr w:type="spellEnd"/>
      <w:r>
        <w:t xml:space="preserve"> à de très courtes échelles de temps (climat urbain, bâtiments, routes, etc.) (Ferré-</w:t>
      </w:r>
      <w:proofErr w:type="spellStart"/>
      <w:r>
        <w:t>Bigorra</w:t>
      </w:r>
      <w:proofErr w:type="spellEnd"/>
      <w:r>
        <w:t xml:space="preserve"> et </w:t>
      </w:r>
      <w:proofErr w:type="gramStart"/>
      <w:r>
        <w:t>al.,</w:t>
      </w:r>
      <w:proofErr w:type="gramEnd"/>
      <w:r>
        <w:t xml:space="preserve"> 2022). Un projet de jumeau numérique de la France, dont la composante principale sera un modèle 3D haute résolution de l’ensemble du territoire national, est porté par l’Institut Géographique National</w:t>
      </w:r>
      <w:r>
        <w:rPr>
          <w:vertAlign w:val="superscript"/>
        </w:rPr>
        <w:footnoteReference w:id="1"/>
      </w:r>
      <w:r>
        <w:t>, avec l’ambition d’être un socle pour la conception de politiques durables en planification urbaine et territoriale.</w:t>
      </w:r>
    </w:p>
    <w:p w14:paraId="00000008" w14:textId="77777777" w:rsidR="00E8557C" w:rsidRDefault="00E8557C"/>
    <w:p w14:paraId="00000009" w14:textId="5485BF9F" w:rsidR="00E8557C" w:rsidRDefault="00196EC7">
      <w:pPr>
        <w:jc w:val="both"/>
      </w:pPr>
      <w:ins w:id="85" w:author="Denise" w:date="2024-04-07T10:41:00Z">
        <w:r>
          <w:t>A</w:t>
        </w:r>
      </w:ins>
      <w:del w:id="86" w:author="Denise" w:date="2024-04-04T19:47:00Z">
        <w:r w:rsidR="003F236D" w:rsidDel="009270B4">
          <w:delText>A</w:delText>
        </w:r>
      </w:del>
      <w:r w:rsidR="003F236D">
        <w:t>u moins quatre</w:t>
      </w:r>
      <w:del w:id="87" w:author="Denise" w:date="2024-04-04T19:47:00Z">
        <w:r w:rsidR="003F236D" w:rsidDel="009270B4">
          <w:delText>s</w:delText>
        </w:r>
      </w:del>
      <w:r w:rsidR="003F236D">
        <w:t xml:space="preserve"> enjeux majeurs</w:t>
      </w:r>
      <w:del w:id="88" w:author="Denise" w:date="2024-04-04T19:47:00Z">
        <w:r w:rsidR="003F236D" w:rsidDel="009270B4">
          <w:delText xml:space="preserve"> nous semblent importants à souligner,</w:delText>
        </w:r>
      </w:del>
      <w:del w:id="89" w:author="Denise" w:date="2024-04-04T19:48:00Z">
        <w:r w:rsidR="003F236D" w:rsidDel="009270B4">
          <w:delText xml:space="preserve"> notamment</w:delText>
        </w:r>
      </w:del>
      <w:r w:rsidR="003F236D">
        <w:t xml:space="preserve"> </w:t>
      </w:r>
      <w:ins w:id="90" w:author="Denise" w:date="2024-04-05T07:39:00Z">
        <w:r w:rsidR="003E31B7">
          <w:t xml:space="preserve">doivent </w:t>
        </w:r>
      </w:ins>
      <w:ins w:id="91" w:author="Denise" w:date="2024-04-05T07:40:00Z">
        <w:r w:rsidR="003E31B7">
          <w:t>susciter des</w:t>
        </w:r>
      </w:ins>
      <w:del w:id="92" w:author="Denise" w:date="2024-04-05T07:40:00Z">
        <w:r w:rsidR="003F236D" w:rsidDel="003E31B7">
          <w:delText>en tant que</w:delText>
        </w:r>
      </w:del>
      <w:r w:rsidR="003F236D">
        <w:t xml:space="preserve"> points de vigilance autour du déploiement de ces technologies :</w:t>
      </w:r>
    </w:p>
    <w:p w14:paraId="0000000A" w14:textId="5ED4B145" w:rsidR="00E8557C" w:rsidRDefault="003F236D">
      <w:pPr>
        <w:jc w:val="both"/>
      </w:pPr>
      <w:r>
        <w:t xml:space="preserve">(i) Le rôle des acteurs privés, qui </w:t>
      </w:r>
      <w:ins w:id="93" w:author="Denise" w:date="2024-04-07T10:41:00Z">
        <w:r w:rsidR="00196EC7">
          <w:t>pourraient</w:t>
        </w:r>
      </w:ins>
      <w:del w:id="94" w:author="Denise" w:date="2024-04-07T10:41:00Z">
        <w:r w:rsidDel="00196EC7">
          <w:delText>peuvent par l’intermédiaire de l’implémentation</w:delText>
        </w:r>
      </w:del>
      <w:ins w:id="95" w:author="Denise" w:date="2024-04-07T10:41:00Z">
        <w:r w:rsidR="00196EC7">
          <w:t xml:space="preserve"> au moyen</w:t>
        </w:r>
      </w:ins>
      <w:r>
        <w:t xml:space="preserve"> de tels projets s’assurer une mainmise sur les infrastructures de données urbaines</w:t>
      </w:r>
      <w:del w:id="96" w:author="Denise" w:date="2024-04-04T19:48:00Z">
        <w:r w:rsidDel="009270B4">
          <w:delText xml:space="preserve"> et de simulation </w:delText>
        </w:r>
      </w:del>
      <w:ins w:id="97" w:author="Denise" w:date="2024-04-07T10:42:00Z">
        <w:r w:rsidR="00196EC7">
          <w:t>. D</w:t>
        </w:r>
      </w:ins>
      <w:del w:id="98" w:author="Denise" w:date="2024-04-07T10:42:00Z">
        <w:r w:rsidDel="00196EC7">
          <w:delText>; d</w:delText>
        </w:r>
      </w:del>
      <w:r>
        <w:t xml:space="preserve">ans ce cadre une politique de science ouverte absolue et une transparence complète </w:t>
      </w:r>
      <w:ins w:id="99" w:author="Denise" w:date="2024-04-04T19:48:00Z">
        <w:r w:rsidR="009270B4">
          <w:t>sont</w:t>
        </w:r>
      </w:ins>
      <w:del w:id="100" w:author="Denise" w:date="2024-04-04T19:48:00Z">
        <w:r w:rsidDel="009270B4">
          <w:delText>est</w:delText>
        </w:r>
      </w:del>
      <w:r>
        <w:t xml:space="preserve"> nécessaire</w:t>
      </w:r>
      <w:ins w:id="101" w:author="Denise" w:date="2024-04-04T19:49:00Z">
        <w:r w:rsidR="009270B4">
          <w:t>s</w:t>
        </w:r>
      </w:ins>
      <w:ins w:id="102" w:author="Denise" w:date="2024-04-07T10:43:00Z">
        <w:r w:rsidR="00196EC7">
          <w:t>, afin d’assurer</w:t>
        </w:r>
      </w:ins>
      <w:del w:id="103" w:author="Denise" w:date="2024-04-07T10:42:00Z">
        <w:r w:rsidDel="00196EC7">
          <w:delText>,</w:delText>
        </w:r>
      </w:del>
      <w:del w:id="104" w:author="Denise" w:date="2024-04-07T10:43:00Z">
        <w:r w:rsidDel="00196EC7">
          <w:delText xml:space="preserve"> autant pour</w:delText>
        </w:r>
      </w:del>
      <w:r>
        <w:t xml:space="preserve"> l’ouverture des données (dans la limite du possible au regard des questions éthiques) </w:t>
      </w:r>
      <w:ins w:id="105" w:author="Denise" w:date="2024-04-07T10:43:00Z">
        <w:r w:rsidR="00CE2196">
          <w:t xml:space="preserve">ainsi </w:t>
        </w:r>
      </w:ins>
      <w:r>
        <w:t xml:space="preserve">que </w:t>
      </w:r>
      <w:del w:id="106" w:author="Denise" w:date="2024-04-07T10:44:00Z">
        <w:r w:rsidDel="00CE2196">
          <w:delText xml:space="preserve">pour </w:delText>
        </w:r>
      </w:del>
      <w:r>
        <w:t xml:space="preserve">l’utilisation d’outils libres et ouverts </w:t>
      </w:r>
      <w:del w:id="107" w:author="Denise" w:date="2024-04-07T10:44:00Z">
        <w:r w:rsidDel="00CE2196">
          <w:delText xml:space="preserve">et l’ouverture des </w:delText>
        </w:r>
      </w:del>
      <w:ins w:id="108" w:author="Denise" w:date="2024-04-07T10:44:00Z">
        <w:r w:rsidR="00CE2196">
          <w:t>(</w:t>
        </w:r>
      </w:ins>
      <w:r>
        <w:t>codes sources des plateformes, algorithmes et modèles développés</w:t>
      </w:r>
      <w:ins w:id="109" w:author="Denise" w:date="2024-04-07T10:44:00Z">
        <w:r w:rsidR="00CE2196">
          <w:t>)</w:t>
        </w:r>
      </w:ins>
      <w:ins w:id="110" w:author="Denise" w:date="2024-04-05T07:40:00Z">
        <w:r w:rsidR="003E31B7">
          <w:t>. D</w:t>
        </w:r>
      </w:ins>
      <w:del w:id="111" w:author="Denise" w:date="2024-04-05T07:40:00Z">
        <w:r w:rsidDel="003E31B7">
          <w:delText xml:space="preserve"> - d</w:delText>
        </w:r>
      </w:del>
      <w:r>
        <w:t>ans le cas du projet de jumeau de la France,</w:t>
      </w:r>
      <w:ins w:id="112" w:author="Denise" w:date="2024-04-07T10:45:00Z">
        <w:r w:rsidR="00CE2196">
          <w:t xml:space="preserve"> </w:t>
        </w:r>
      </w:ins>
      <w:del w:id="113" w:author="Denise" w:date="2024-04-07T10:45:00Z">
        <w:r w:rsidDel="00CE2196">
          <w:delText xml:space="preserve"> il s’agirait de ne pas rater</w:delText>
        </w:r>
      </w:del>
      <w:ins w:id="114" w:author="Denise" w:date="2024-04-07T10:45:00Z">
        <w:r w:rsidR="00CE2196">
          <w:t>ce serait</w:t>
        </w:r>
      </w:ins>
      <w:r>
        <w:t xml:space="preserve"> l’occasion de déployer un service public ouvert de la simulation territoriale</w:t>
      </w:r>
      <w:ins w:id="115" w:author="Denise" w:date="2024-04-07T10:45:00Z">
        <w:r w:rsidR="00CE2196">
          <w:t>, m</w:t>
        </w:r>
      </w:ins>
      <w:ins w:id="116" w:author="Denise" w:date="2024-04-07T10:46:00Z">
        <w:r w:rsidR="00CE2196">
          <w:t>ême si</w:t>
        </w:r>
      </w:ins>
      <w:del w:id="117" w:author="Denise" w:date="2024-04-07T10:46:00Z">
        <w:r w:rsidDel="00CE2196">
          <w:delText xml:space="preserve"> en chargeant</w:delText>
        </w:r>
      </w:del>
      <w:r>
        <w:t xml:space="preserve"> des entreprises privées </w:t>
      </w:r>
      <w:ins w:id="118" w:author="Denise" w:date="2024-04-07T10:46:00Z">
        <w:r w:rsidR="00CE2196">
          <w:t>sont chargées de sa réalisation</w:t>
        </w:r>
      </w:ins>
      <w:del w:id="119" w:author="Denise" w:date="2024-04-07T10:46:00Z">
        <w:r w:rsidDel="00CE2196">
          <w:delText>d’éléments clefs du dispositif et sans contraintes d’ouverture</w:delText>
        </w:r>
      </w:del>
      <w:r>
        <w:t>.</w:t>
      </w:r>
    </w:p>
    <w:p w14:paraId="0000000B" w14:textId="40044C43" w:rsidR="00E8557C" w:rsidRDefault="003F236D">
      <w:pPr>
        <w:jc w:val="both"/>
      </w:pPr>
      <w:r>
        <w:t>(ii) L’introduction de biais disciplinaires dans la définition des “problèmes à résoudre”</w:t>
      </w:r>
      <w:ins w:id="120" w:author="Denise" w:date="2024-04-07T10:46:00Z">
        <w:r w:rsidR="00CE2196">
          <w:t>.</w:t>
        </w:r>
      </w:ins>
      <w:del w:id="121" w:author="Denise" w:date="2024-04-07T10:46:00Z">
        <w:r w:rsidDel="00CE2196">
          <w:delText>,</w:delText>
        </w:r>
      </w:del>
      <w:r>
        <w:t xml:space="preserve"> </w:t>
      </w:r>
      <w:del w:id="122" w:author="Denise" w:date="2024-04-07T10:47:00Z">
        <w:r w:rsidDel="00CE2196">
          <w:delText>l</w:delText>
        </w:r>
      </w:del>
      <w:ins w:id="123" w:author="Denise" w:date="2024-04-07T10:47:00Z">
        <w:r w:rsidR="00CE2196">
          <w:t>L</w:t>
        </w:r>
      </w:ins>
      <w:r>
        <w:t xml:space="preserve">es disciplines impliquées dans l’état actuel de la littérature étant plus proches des sciences de l’ingénieur, les sciences humaines et sociales pourraient se retrouver marginalisées. </w:t>
      </w:r>
      <w:ins w:id="124" w:author="Denise" w:date="2024-04-05T07:41:00Z">
        <w:r w:rsidR="003E31B7">
          <w:t>Or</w:t>
        </w:r>
      </w:ins>
      <w:del w:id="125" w:author="Denise" w:date="2024-04-05T07:41:00Z">
        <w:r w:rsidDel="003E31B7">
          <w:delText>Hors</w:delText>
        </w:r>
      </w:del>
      <w:r>
        <w:t xml:space="preserve"> celles-ci </w:t>
      </w:r>
      <w:r>
        <w:lastRenderedPageBreak/>
        <w:t xml:space="preserve">sont centrales pour </w:t>
      </w:r>
      <w:ins w:id="126" w:author="Denise" w:date="2024-04-07T10:50:00Z">
        <w:r w:rsidR="00091DF2">
          <w:t xml:space="preserve">définir </w:t>
        </w:r>
      </w:ins>
      <w:r>
        <w:t>une grande majorité des enjeux urbains et territoriaux</w:t>
      </w:r>
      <w:ins w:id="127" w:author="Denise" w:date="2024-04-07T10:50:00Z">
        <w:r w:rsidR="00091DF2">
          <w:t>.</w:t>
        </w:r>
      </w:ins>
      <w:del w:id="128" w:author="Denise" w:date="2024-04-07T10:50:00Z">
        <w:r w:rsidDel="00091DF2">
          <w:delText>, et</w:delText>
        </w:r>
      </w:del>
      <w:r>
        <w:t xml:space="preserve"> </w:t>
      </w:r>
      <w:ins w:id="129" w:author="Denise" w:date="2024-04-07T10:50:00Z">
        <w:r w:rsidR="00091DF2">
          <w:t>N</w:t>
        </w:r>
      </w:ins>
      <w:del w:id="130" w:author="Denise" w:date="2024-04-07T10:50:00Z">
        <w:r w:rsidDel="00091DF2">
          <w:delText>n</w:delText>
        </w:r>
      </w:del>
      <w:r>
        <w:t xml:space="preserve">égliger leur rôle dans la construction de modèles des territoires ne serait pas responsable, voire dangereux au regard des impacts sociaux potentiellement négatifs. Une interdisciplinarité forte est </w:t>
      </w:r>
      <w:ins w:id="131" w:author="Denise" w:date="2024-04-07T10:50:00Z">
        <w:r w:rsidR="00091DF2">
          <w:t xml:space="preserve">donc </w:t>
        </w:r>
      </w:ins>
      <w:r>
        <w:t xml:space="preserve">requise </w:t>
      </w:r>
      <w:ins w:id="132" w:author="Denise" w:date="2024-04-07T10:51:00Z">
        <w:r w:rsidR="00091DF2">
          <w:t>pour choisir quelles seront les fonctions des jumeaux numériques</w:t>
        </w:r>
      </w:ins>
      <w:del w:id="133" w:author="Denise" w:date="2024-04-07T10:51:00Z">
        <w:r w:rsidDel="00091DF2">
          <w:delText>dans ce cadre</w:delText>
        </w:r>
      </w:del>
      <w:r>
        <w:t>.</w:t>
      </w:r>
    </w:p>
    <w:p w14:paraId="0000000C" w14:textId="076A8CE9" w:rsidR="00E8557C" w:rsidRDefault="003F236D">
      <w:pPr>
        <w:jc w:val="both"/>
      </w:pPr>
      <w:r>
        <w:t>(iii) La validation systématique, la quantification de l’incertitude et l’exploration des modèles de simulation impliqués dans les jumeaux est une étape trop souvent laissée de côté</w:t>
      </w:r>
      <w:ins w:id="134" w:author="Denise" w:date="2024-04-07T10:52:00Z">
        <w:r w:rsidR="00091DF2">
          <w:t>. P</w:t>
        </w:r>
      </w:ins>
      <w:del w:id="135" w:author="Denise" w:date="2024-04-07T10:52:00Z">
        <w:r w:rsidDel="00091DF2">
          <w:delText>, mais p</w:delText>
        </w:r>
      </w:del>
      <w:r>
        <w:t>ourtant</w:t>
      </w:r>
      <w:ins w:id="136" w:author="Denise" w:date="2024-04-07T10:52:00Z">
        <w:r w:rsidR="00091DF2">
          <w:t>, s’assurer que les modèles font bien ce qu’ils disent est un préalable nécessaire</w:t>
        </w:r>
      </w:ins>
      <w:del w:id="137" w:author="Denise" w:date="2024-04-07T10:53:00Z">
        <w:r w:rsidDel="00091DF2">
          <w:delText xml:space="preserve"> essentielle pour que ceux-ci aient un apport réaliste pour la</w:delText>
        </w:r>
      </w:del>
      <w:ins w:id="138" w:author="Denise" w:date="2024-04-07T10:53:00Z">
        <w:r w:rsidR="00091DF2">
          <w:t xml:space="preserve"> avant toute</w:t>
        </w:r>
      </w:ins>
      <w:r>
        <w:t xml:space="preserve"> prise de décision.</w:t>
      </w:r>
    </w:p>
    <w:p w14:paraId="0000000D" w14:textId="33F49365" w:rsidR="00E8557C" w:rsidRDefault="003F236D">
      <w:pPr>
        <w:jc w:val="both"/>
      </w:pPr>
      <w:r>
        <w:t>(iv) La prise en compte du temps long est enfin un aspect très peu considéré dans les exemples existants de jumeaux territoriaux</w:t>
      </w:r>
      <w:ins w:id="139" w:author="Denise" w:date="2024-04-07T10:53:00Z">
        <w:r w:rsidR="00091DF2">
          <w:t xml:space="preserve">. </w:t>
        </w:r>
      </w:ins>
      <w:del w:id="140" w:author="Denise" w:date="2024-04-07T10:53:00Z">
        <w:r w:rsidDel="00091DF2">
          <w:delText>, or une</w:delText>
        </w:r>
      </w:del>
      <w:ins w:id="141" w:author="Denise" w:date="2024-04-07T10:53:00Z">
        <w:r w:rsidR="00091DF2">
          <w:t>La</w:t>
        </w:r>
      </w:ins>
      <w:r>
        <w:t xml:space="preserve"> compréhension des dynamiques territoriales et urbaines sur des échelles spatiales et temporelles étendues sera cruciale pour </w:t>
      </w:r>
      <w:ins w:id="142" w:author="Denise" w:date="2024-04-07T10:53:00Z">
        <w:r w:rsidR="0044365C">
          <w:t xml:space="preserve">assurer </w:t>
        </w:r>
      </w:ins>
      <w:r>
        <w:t>la durabilité territoriale.</w:t>
      </w:r>
    </w:p>
    <w:p w14:paraId="0000000E" w14:textId="77777777" w:rsidR="00E8557C" w:rsidRDefault="00E8557C"/>
    <w:p w14:paraId="0000000F" w14:textId="1935DC69" w:rsidR="00E8557C" w:rsidRDefault="003F236D">
      <w:pPr>
        <w:jc w:val="both"/>
        <w:rPr>
          <w:ins w:id="143" w:author="Denise" w:date="2024-04-05T07:42:00Z"/>
        </w:rPr>
      </w:pPr>
      <w:r>
        <w:t>L</w:t>
      </w:r>
      <w:ins w:id="144" w:author="Denise" w:date="2024-04-07T11:35:00Z">
        <w:r w:rsidR="0092274F">
          <w:t>a</w:t>
        </w:r>
      </w:ins>
      <w:del w:id="145" w:author="Denise" w:date="2024-04-07T11:35:00Z">
        <w:r w:rsidDel="0092274F">
          <w:delText>e</w:delText>
        </w:r>
      </w:del>
      <w:ins w:id="146" w:author="Denise" w:date="2024-04-07T11:35:00Z">
        <w:r w:rsidR="0092274F">
          <w:t xml:space="preserve"> revue</w:t>
        </w:r>
      </w:ins>
      <w:del w:id="147" w:author="Denise" w:date="2024-04-07T11:35:00Z">
        <w:r w:rsidDel="0092274F">
          <w:delText xml:space="preserve"> journal</w:delText>
        </w:r>
      </w:del>
      <w:r>
        <w:t xml:space="preserve"> </w:t>
      </w:r>
      <w:proofErr w:type="spellStart"/>
      <w:r>
        <w:t>Cybergeo</w:t>
      </w:r>
      <w:proofErr w:type="spellEnd"/>
      <w:r>
        <w:t xml:space="preserve"> </w:t>
      </w:r>
      <w:ins w:id="148" w:author="Denise" w:date="2024-04-07T10:54:00Z">
        <w:r w:rsidR="0044365C">
          <w:t>offre</w:t>
        </w:r>
      </w:ins>
      <w:del w:id="149" w:author="Denise" w:date="2024-04-07T10:54:00Z">
        <w:r w:rsidDel="0044365C">
          <w:delText>est justement</w:delText>
        </w:r>
      </w:del>
      <w:r>
        <w:t xml:space="preserve"> un espace d’échange scientifique intégrateur et inclusif, </w:t>
      </w:r>
      <w:ins w:id="150" w:author="Denise" w:date="2024-04-07T10:54:00Z">
        <w:r w:rsidR="0044365C">
          <w:t xml:space="preserve">qui </w:t>
        </w:r>
      </w:ins>
      <w:r>
        <w:t>répon</w:t>
      </w:r>
      <w:ins w:id="151" w:author="Denise" w:date="2024-04-07T10:54:00Z">
        <w:r w:rsidR="0044365C">
          <w:t>d</w:t>
        </w:r>
      </w:ins>
      <w:del w:id="152" w:author="Denise" w:date="2024-04-07T10:54:00Z">
        <w:r w:rsidDel="0044365C">
          <w:delText>dant</w:delText>
        </w:r>
      </w:del>
      <w:r>
        <w:t xml:space="preserve"> positivement à ces quatre</w:t>
      </w:r>
      <w:del w:id="153" w:author="Denise" w:date="2024-04-05T07:43:00Z">
        <w:r w:rsidDel="003E31B7">
          <w:delText>s</w:delText>
        </w:r>
      </w:del>
      <w:r>
        <w:t xml:space="preserve"> défis : fervent défenseur de la Science Ouverte depuis sa création en 1996, </w:t>
      </w:r>
      <w:ins w:id="154" w:author="Denise" w:date="2024-04-07T11:36:00Z">
        <w:r w:rsidR="0092274F">
          <w:t>le journal</w:t>
        </w:r>
      </w:ins>
      <w:del w:id="155" w:author="Denise" w:date="2024-04-07T11:36:00Z">
        <w:r w:rsidDel="0092274F">
          <w:delText>il</w:delText>
        </w:r>
      </w:del>
      <w:r>
        <w:t xml:space="preserve"> soutient des initiatives comme CybergeoNetworks2</w:t>
      </w:r>
      <w:del w:id="156" w:author="Denise" w:date="2024-04-07T10:56:00Z">
        <w:r w:rsidDel="0044365C">
          <w:delText xml:space="preserve"> pour</w:delText>
        </w:r>
      </w:del>
      <w:r>
        <w:t xml:space="preserve"> </w:t>
      </w:r>
      <w:ins w:id="157" w:author="Denise" w:date="2024-04-07T10:56:00Z">
        <w:r w:rsidR="0044365C">
          <w:t>(</w:t>
        </w:r>
      </w:ins>
      <w:ins w:id="158" w:author="Denise" w:date="2024-04-07T10:55:00Z">
        <w:r w:rsidR="0044365C">
          <w:t>mettre à disposition des outils</w:t>
        </w:r>
      </w:ins>
      <w:del w:id="159" w:author="Denise" w:date="2024-04-07T10:55:00Z">
        <w:r w:rsidDel="0044365C">
          <w:delText>la</w:delText>
        </w:r>
      </w:del>
      <w:r>
        <w:t xml:space="preserve"> construction d’outils </w:t>
      </w:r>
      <w:ins w:id="160" w:author="Denise" w:date="2024-04-07T10:55:00Z">
        <w:r w:rsidR="0044365C">
          <w:t xml:space="preserve">de </w:t>
        </w:r>
      </w:ins>
      <w:del w:id="161" w:author="Denise" w:date="2024-04-07T10:55:00Z">
        <w:r w:rsidDel="0044365C">
          <w:delText xml:space="preserve">pour la </w:delText>
        </w:r>
      </w:del>
      <w:r>
        <w:t xml:space="preserve">réflexivité et </w:t>
      </w:r>
      <w:ins w:id="162" w:author="Denise" w:date="2024-04-07T10:55:00Z">
        <w:r w:rsidR="0044365C">
          <w:t>d</w:t>
        </w:r>
      </w:ins>
      <w:del w:id="163" w:author="Denise" w:date="2024-04-07T10:55:00Z">
        <w:r w:rsidDel="0044365C">
          <w:delText>l</w:delText>
        </w:r>
      </w:del>
      <w:r>
        <w:t>’ouverture</w:t>
      </w:r>
      <w:ins w:id="164" w:author="Denise" w:date="2024-04-07T10:56:00Z">
        <w:r w:rsidR="0044365C">
          <w:t> :</w:t>
        </w:r>
      </w:ins>
      <w:r>
        <w:t xml:space="preserve"> </w:t>
      </w:r>
      <w:del w:id="165" w:author="Denise" w:date="2024-04-07T10:56:00Z">
        <w:r w:rsidDel="0044365C">
          <w:delText>(</w:delText>
        </w:r>
      </w:del>
      <w:proofErr w:type="spellStart"/>
      <w:r>
        <w:t>Kosmopoulos</w:t>
      </w:r>
      <w:proofErr w:type="spellEnd"/>
      <w:r>
        <w:t xml:space="preserve"> et al., 2023) et encourage des soumissions de </w:t>
      </w:r>
      <w:r>
        <w:rPr>
          <w:i/>
        </w:rPr>
        <w:t xml:space="preserve">data </w:t>
      </w:r>
      <w:proofErr w:type="spellStart"/>
      <w:r>
        <w:rPr>
          <w:i/>
        </w:rPr>
        <w:t>papers</w:t>
      </w:r>
      <w:proofErr w:type="spellEnd"/>
      <w:r>
        <w:t xml:space="preserve"> ; il est un lieu de publication </w:t>
      </w:r>
      <w:ins w:id="166" w:author="Denise" w:date="2024-04-07T11:29:00Z">
        <w:r w:rsidR="0092274F">
          <w:t>reconnu</w:t>
        </w:r>
      </w:ins>
      <w:del w:id="167" w:author="Denise" w:date="2024-04-07T11:29:00Z">
        <w:r w:rsidDel="0092274F">
          <w:delText>idéal</w:delText>
        </w:r>
      </w:del>
      <w:ins w:id="168" w:author="Denise" w:date="2024-04-07T11:29:00Z">
        <w:r w:rsidR="0092274F">
          <w:t xml:space="preserve"> q</w:t>
        </w:r>
      </w:ins>
      <w:ins w:id="169" w:author="Denise" w:date="2024-04-07T11:30:00Z">
        <w:r w:rsidR="0092274F">
          <w:t>ui accueille</w:t>
        </w:r>
      </w:ins>
      <w:r>
        <w:t xml:space="preserve"> </w:t>
      </w:r>
      <w:del w:id="170" w:author="Denise" w:date="2024-04-07T11:30:00Z">
        <w:r w:rsidDel="0092274F">
          <w:delText xml:space="preserve">pour </w:delText>
        </w:r>
      </w:del>
      <w:r>
        <w:t xml:space="preserve">toute contribution en géographie, sans jugement de discipline, ouvert à l'ensemble des SHS spatialisées, et valorisant </w:t>
      </w:r>
      <w:ins w:id="171" w:author="Denise" w:date="2024-04-07T11:30:00Z">
        <w:r w:rsidR="0092274F">
          <w:t>l’</w:t>
        </w:r>
      </w:ins>
      <w:del w:id="172" w:author="Denise" w:date="2024-04-07T11:30:00Z">
        <w:r w:rsidDel="0092274F">
          <w:delText xml:space="preserve">des contributions </w:delText>
        </w:r>
      </w:del>
      <w:r>
        <w:t>interdisciplina</w:t>
      </w:r>
      <w:ins w:id="173" w:author="Denise" w:date="2024-04-07T11:30:00Z">
        <w:r w:rsidR="0092274F">
          <w:t>rité</w:t>
        </w:r>
      </w:ins>
      <w:del w:id="174" w:author="Denise" w:date="2024-04-07T11:30:00Z">
        <w:r w:rsidDel="0092274F">
          <w:delText>ires</w:delText>
        </w:r>
      </w:del>
      <w:r>
        <w:t xml:space="preserve"> ; il encourage via la rubrique </w:t>
      </w:r>
      <w:r>
        <w:rPr>
          <w:i/>
        </w:rPr>
        <w:t xml:space="preserve">model </w:t>
      </w:r>
      <w:proofErr w:type="spellStart"/>
      <w:r>
        <w:rPr>
          <w:i/>
        </w:rPr>
        <w:t>papers</w:t>
      </w:r>
      <w:proofErr w:type="spellEnd"/>
      <w:r>
        <w:rPr>
          <w:i/>
        </w:rPr>
        <w:t xml:space="preserve"> </w:t>
      </w:r>
      <w:r>
        <w:t>l</w:t>
      </w:r>
      <w:ins w:id="175" w:author="Denise" w:date="2024-04-07T11:33:00Z">
        <w:r w:rsidR="0092274F">
          <w:t>’emploi</w:t>
        </w:r>
      </w:ins>
      <w:del w:id="176" w:author="Denise" w:date="2024-04-07T11:31:00Z">
        <w:r w:rsidDel="0092274F">
          <w:delText>’</w:delText>
        </w:r>
      </w:del>
      <w:del w:id="177" w:author="Denise" w:date="2024-04-07T10:57:00Z">
        <w:r w:rsidDel="0044365C">
          <w:delText>utilisation</w:delText>
        </w:r>
      </w:del>
      <w:r>
        <w:t xml:space="preserve"> d</w:t>
      </w:r>
      <w:ins w:id="178" w:author="Denise" w:date="2024-04-07T11:33:00Z">
        <w:r w:rsidR="0092274F">
          <w:t>es</w:t>
        </w:r>
      </w:ins>
      <w:del w:id="179" w:author="Denise" w:date="2024-04-07T11:33:00Z">
        <w:r w:rsidDel="0092274F">
          <w:delText>’</w:delText>
        </w:r>
      </w:del>
      <w:ins w:id="180" w:author="Denise" w:date="2024-04-07T11:33:00Z">
        <w:r w:rsidR="0092274F">
          <w:t xml:space="preserve"> </w:t>
        </w:r>
      </w:ins>
      <w:r>
        <w:t xml:space="preserve">outils de validation des modèles de simulation, comme la plateforme </w:t>
      </w:r>
      <w:proofErr w:type="spellStart"/>
      <w:r>
        <w:t>OpenMOLE</w:t>
      </w:r>
      <w:proofErr w:type="spellEnd"/>
      <w:r>
        <w:t xml:space="preserve"> (</w:t>
      </w:r>
      <w:proofErr w:type="spellStart"/>
      <w:r>
        <w:t>Reuillon</w:t>
      </w:r>
      <w:proofErr w:type="spellEnd"/>
      <w:r>
        <w:t xml:space="preserve"> et al., 2013)</w:t>
      </w:r>
      <w:del w:id="181" w:author="Denise" w:date="2024-04-07T10:57:00Z">
        <w:r w:rsidDel="0044365C">
          <w:delText xml:space="preserve"> </w:delText>
        </w:r>
      </w:del>
      <w:r>
        <w:t>;</w:t>
      </w:r>
      <w:del w:id="182" w:author="Denise" w:date="2024-04-07T10:57:00Z">
        <w:r w:rsidDel="0044365C">
          <w:delText xml:space="preserve"> et</w:delText>
        </w:r>
      </w:del>
      <w:r>
        <w:t xml:space="preserve"> enfin</w:t>
      </w:r>
      <w:ins w:id="183" w:author="Denise" w:date="2024-04-07T10:57:00Z">
        <w:r w:rsidR="0044365C">
          <w:t xml:space="preserve">, </w:t>
        </w:r>
        <w:proofErr w:type="spellStart"/>
        <w:r w:rsidR="0044365C">
          <w:t>Cyb</w:t>
        </w:r>
      </w:ins>
      <w:ins w:id="184" w:author="Denise" w:date="2024-04-07T11:42:00Z">
        <w:r w:rsidR="009F1A14">
          <w:t>e</w:t>
        </w:r>
      </w:ins>
      <w:bookmarkStart w:id="185" w:name="_GoBack"/>
      <w:bookmarkEnd w:id="185"/>
      <w:ins w:id="186" w:author="Denise" w:date="2024-04-07T10:57:00Z">
        <w:r w:rsidR="0044365C">
          <w:t>rgeo</w:t>
        </w:r>
      </w:ins>
      <w:proofErr w:type="spellEnd"/>
      <w:r>
        <w:t xml:space="preserve"> a été historiquement le lieu de publication de travaux majeurs sur les dynamiques des systèmes de villes sur le temps long (</w:t>
      </w:r>
      <w:proofErr w:type="spellStart"/>
      <w:r>
        <w:t>Bretagnolle</w:t>
      </w:r>
      <w:proofErr w:type="spellEnd"/>
      <w:r>
        <w:t xml:space="preserve"> et al., 2006). Nous attendons toute contribution </w:t>
      </w:r>
      <w:ins w:id="187" w:author="Denise" w:date="2024-04-07T10:58:00Z">
        <w:r w:rsidR="0044365C">
          <w:t xml:space="preserve">allant </w:t>
        </w:r>
      </w:ins>
      <w:r>
        <w:t xml:space="preserve">dans </w:t>
      </w:r>
      <w:ins w:id="188" w:author="Denise" w:date="2024-04-07T11:31:00Z">
        <w:r w:rsidR="0092274F">
          <w:t>l</w:t>
        </w:r>
      </w:ins>
      <w:del w:id="189" w:author="Denise" w:date="2024-04-07T11:31:00Z">
        <w:r w:rsidDel="0092274F">
          <w:delText>c</w:delText>
        </w:r>
      </w:del>
      <w:r>
        <w:t>e sens</w:t>
      </w:r>
      <w:ins w:id="190" w:author="Denise" w:date="2024-04-07T11:31:00Z">
        <w:r w:rsidR="0092274F">
          <w:t xml:space="preserve"> d</w:t>
        </w:r>
      </w:ins>
      <w:ins w:id="191" w:author="Denise" w:date="2024-04-07T11:32:00Z">
        <w:r w:rsidR="0092274F">
          <w:t>’un bon usage des jumeaux numériques</w:t>
        </w:r>
      </w:ins>
      <w:ins w:id="192" w:author="Denise" w:date="2024-04-07T11:34:00Z">
        <w:r w:rsidR="0092274F">
          <w:t xml:space="preserve"> comme véritables instruments des médiations territoriales. L</w:t>
        </w:r>
      </w:ins>
      <w:del w:id="193" w:author="Denise" w:date="2024-04-07T11:34:00Z">
        <w:r w:rsidDel="0092274F">
          <w:delText>, avec l</w:delText>
        </w:r>
      </w:del>
      <w:r>
        <w:t xml:space="preserve">’idée </w:t>
      </w:r>
      <w:ins w:id="194" w:author="Denise" w:date="2024-04-07T11:34:00Z">
        <w:r w:rsidR="0092274F">
          <w:t xml:space="preserve">est </w:t>
        </w:r>
      </w:ins>
      <w:r>
        <w:t xml:space="preserve">de s’approprier ce concept </w:t>
      </w:r>
      <w:del w:id="195" w:author="Denise" w:date="2024-04-07T11:32:00Z">
        <w:r w:rsidDel="0092274F">
          <w:delText xml:space="preserve">de “Jumeau Numérique” </w:delText>
        </w:r>
      </w:del>
      <w:r>
        <w:t xml:space="preserve">avant qu’il ne </w:t>
      </w:r>
      <w:ins w:id="196" w:author="Denise" w:date="2024-04-07T11:32:00Z">
        <w:r w:rsidR="0092274F">
          <w:t>soit</w:t>
        </w:r>
      </w:ins>
      <w:del w:id="197" w:author="Denise" w:date="2024-04-07T11:32:00Z">
        <w:r w:rsidDel="0092274F">
          <w:delText>devienne</w:delText>
        </w:r>
      </w:del>
      <w:r>
        <w:t xml:space="preserve"> galvaudé par </w:t>
      </w:r>
      <w:ins w:id="198" w:author="Denise" w:date="2024-04-07T10:59:00Z">
        <w:r w:rsidR="0044365C">
          <w:t>d</w:t>
        </w:r>
      </w:ins>
      <w:del w:id="199" w:author="Denise" w:date="2024-04-07T10:59:00Z">
        <w:r w:rsidDel="0044365C">
          <w:delText>l</w:delText>
        </w:r>
      </w:del>
      <w:r>
        <w:t>es dérives technocratiques</w:t>
      </w:r>
      <w:del w:id="200" w:author="Denise" w:date="2024-04-07T10:59:00Z">
        <w:r w:rsidDel="0044365C">
          <w:delText xml:space="preserve"> mentionnées ci-dessus</w:delText>
        </w:r>
      </w:del>
      <w:r>
        <w:t xml:space="preserve"> et </w:t>
      </w:r>
      <w:ins w:id="201" w:author="Denise" w:date="2024-04-07T10:59:00Z">
        <w:r w:rsidR="0044365C">
          <w:t xml:space="preserve">pour qu’il </w:t>
        </w:r>
      </w:ins>
      <w:r>
        <w:t>trouve une réelle utilité scientifique et sociétale</w:t>
      </w:r>
      <w:ins w:id="202" w:author="Denise" w:date="2024-04-07T10:59:00Z">
        <w:r w:rsidR="0044365C">
          <w:t>,</w:t>
        </w:r>
      </w:ins>
      <w:r>
        <w:t xml:space="preserve"> au</w:t>
      </w:r>
      <w:ins w:id="203" w:author="Denise" w:date="2024-04-05T07:44:00Z">
        <w:r w:rsidR="00CD49E4">
          <w:t>-</w:t>
        </w:r>
      </w:ins>
      <w:del w:id="204" w:author="Denise" w:date="2024-04-05T07:44:00Z">
        <w:r w:rsidDel="00CD49E4">
          <w:delText xml:space="preserve"> </w:delText>
        </w:r>
      </w:del>
      <w:r>
        <w:t xml:space="preserve">delà d’un phénomène de mode lié aux demandes </w:t>
      </w:r>
      <w:ins w:id="205" w:author="Denise" w:date="2024-04-07T11:35:00Z">
        <w:r w:rsidR="0092274F">
          <w:t xml:space="preserve">(ou aux offres) </w:t>
        </w:r>
      </w:ins>
      <w:r>
        <w:t>de financement.</w:t>
      </w:r>
    </w:p>
    <w:p w14:paraId="286439CE" w14:textId="77777777" w:rsidR="003E31B7" w:rsidRDefault="003E31B7">
      <w:pPr>
        <w:jc w:val="both"/>
        <w:rPr>
          <w:ins w:id="206" w:author="Denise" w:date="2024-04-05T07:42:00Z"/>
        </w:rPr>
      </w:pPr>
    </w:p>
    <w:p w14:paraId="280A4969" w14:textId="3F014558" w:rsidR="003E31B7" w:rsidRDefault="003E31B7">
      <w:pPr>
        <w:jc w:val="both"/>
      </w:pPr>
      <w:ins w:id="207" w:author="Denise" w:date="2024-04-05T07:42:00Z">
        <w:r>
          <w:t xml:space="preserve">Juste </w:t>
        </w:r>
        <w:proofErr w:type="spellStart"/>
        <w:r>
          <w:t>Raimbault</w:t>
        </w:r>
        <w:proofErr w:type="spellEnd"/>
        <w:r>
          <w:t>, avril 2024</w:t>
        </w:r>
      </w:ins>
    </w:p>
    <w:p w14:paraId="00000010" w14:textId="77777777" w:rsidR="00E8557C" w:rsidRDefault="00E8557C"/>
    <w:p w14:paraId="00000011" w14:textId="77777777" w:rsidR="00E8557C" w:rsidRPr="000644B5" w:rsidRDefault="003F236D">
      <w:pPr>
        <w:pStyle w:val="Titre1"/>
        <w:rPr>
          <w:lang w:val="fr-FR"/>
          <w:rPrChange w:id="208" w:author="Denise" w:date="2024-04-06T11:39:00Z">
            <w:rPr>
              <w:lang w:val="en-US"/>
            </w:rPr>
          </w:rPrChange>
        </w:rPr>
      </w:pPr>
      <w:bookmarkStart w:id="209" w:name="_8x1jk848ajox" w:colFirst="0" w:colLast="0"/>
      <w:bookmarkEnd w:id="209"/>
      <w:r w:rsidRPr="000644B5">
        <w:rPr>
          <w:lang w:val="fr-FR"/>
          <w:rPrChange w:id="210" w:author="Denise" w:date="2024-04-06T11:39:00Z">
            <w:rPr>
              <w:lang w:val="en-US"/>
            </w:rPr>
          </w:rPrChange>
        </w:rPr>
        <w:t>Bibliographie</w:t>
      </w:r>
    </w:p>
    <w:p w14:paraId="00000012" w14:textId="77777777" w:rsidR="00E8557C" w:rsidRPr="000644B5" w:rsidRDefault="00E8557C">
      <w:pPr>
        <w:rPr>
          <w:lang w:val="fr-FR"/>
          <w:rPrChange w:id="211" w:author="Denise" w:date="2024-04-06T11:39:00Z">
            <w:rPr>
              <w:lang w:val="en-US"/>
            </w:rPr>
          </w:rPrChange>
        </w:rPr>
      </w:pPr>
    </w:p>
    <w:p w14:paraId="00000013" w14:textId="77777777" w:rsidR="00E8557C" w:rsidRDefault="003F236D">
      <w:commentRangeStart w:id="212"/>
      <w:proofErr w:type="spellStart"/>
      <w:r w:rsidRPr="000644B5">
        <w:rPr>
          <w:lang w:val="fr-FR"/>
          <w:rPrChange w:id="213" w:author="Denise" w:date="2024-04-06T11:39:00Z">
            <w:rPr>
              <w:lang w:val="en-US"/>
            </w:rPr>
          </w:rPrChange>
        </w:rPr>
        <w:t>Batty</w:t>
      </w:r>
      <w:proofErr w:type="spellEnd"/>
      <w:r w:rsidRPr="000644B5">
        <w:rPr>
          <w:lang w:val="fr-FR"/>
          <w:rPrChange w:id="214" w:author="Denise" w:date="2024-04-06T11:39:00Z">
            <w:rPr>
              <w:lang w:val="en-US"/>
            </w:rPr>
          </w:rPrChange>
        </w:rPr>
        <w:t xml:space="preserve">, M. (2024). </w:t>
      </w:r>
      <w:r w:rsidRPr="00EA203F">
        <w:rPr>
          <w:lang w:val="en-US"/>
        </w:rPr>
        <w:t xml:space="preserve">Digital Twins in City Planning. </w:t>
      </w:r>
      <w:r>
        <w:rPr>
          <w:i/>
        </w:rPr>
        <w:t xml:space="preserve">Nature </w:t>
      </w:r>
      <w:proofErr w:type="spellStart"/>
      <w:r>
        <w:rPr>
          <w:i/>
        </w:rPr>
        <w:t>Computational</w:t>
      </w:r>
      <w:proofErr w:type="spellEnd"/>
      <w:r>
        <w:rPr>
          <w:i/>
        </w:rPr>
        <w:t xml:space="preserve"> Science</w:t>
      </w:r>
      <w:r>
        <w:t>.</w:t>
      </w:r>
      <w:commentRangeEnd w:id="212"/>
      <w:r w:rsidR="009F6A95">
        <w:rPr>
          <w:rStyle w:val="Marquedecommentaire"/>
        </w:rPr>
        <w:commentReference w:id="212"/>
      </w:r>
    </w:p>
    <w:p w14:paraId="00000014" w14:textId="77777777" w:rsidR="00E8557C" w:rsidRDefault="00E8557C"/>
    <w:p w14:paraId="00000015" w14:textId="77777777" w:rsidR="00E8557C" w:rsidRPr="00EA203F" w:rsidRDefault="003F236D">
      <w:pPr>
        <w:rPr>
          <w:lang w:val="en-US"/>
        </w:rPr>
      </w:pPr>
      <w:proofErr w:type="spellStart"/>
      <w:r>
        <w:t>Bretagnolle</w:t>
      </w:r>
      <w:proofErr w:type="spellEnd"/>
      <w:r>
        <w:t xml:space="preserve">, A., </w:t>
      </w:r>
      <w:proofErr w:type="spellStart"/>
      <w:r>
        <w:t>Daudé</w:t>
      </w:r>
      <w:proofErr w:type="spellEnd"/>
      <w:r>
        <w:t xml:space="preserve">, E., &amp; </w:t>
      </w:r>
      <w:proofErr w:type="spellStart"/>
      <w:r>
        <w:t>Pumain</w:t>
      </w:r>
      <w:proofErr w:type="spellEnd"/>
      <w:r>
        <w:t xml:space="preserve">, D. (2006). </w:t>
      </w:r>
      <w:r w:rsidRPr="00EA203F">
        <w:rPr>
          <w:lang w:val="en-US"/>
        </w:rPr>
        <w:t xml:space="preserve">From theory to modelling: urban systems as complex systems. </w:t>
      </w:r>
      <w:proofErr w:type="spellStart"/>
      <w:r w:rsidRPr="00EA203F">
        <w:rPr>
          <w:i/>
          <w:lang w:val="en-US"/>
        </w:rPr>
        <w:t>Cybergeo</w:t>
      </w:r>
      <w:proofErr w:type="spellEnd"/>
      <w:r w:rsidRPr="00EA203F">
        <w:rPr>
          <w:i/>
          <w:lang w:val="en-US"/>
        </w:rPr>
        <w:t>: European Journal of Geography</w:t>
      </w:r>
      <w:r w:rsidRPr="00EA203F">
        <w:rPr>
          <w:lang w:val="en-US"/>
        </w:rPr>
        <w:t>.</w:t>
      </w:r>
    </w:p>
    <w:p w14:paraId="00000016" w14:textId="77777777" w:rsidR="00E8557C" w:rsidRPr="00EA203F" w:rsidRDefault="00E8557C">
      <w:pPr>
        <w:rPr>
          <w:lang w:val="en-US"/>
        </w:rPr>
      </w:pPr>
    </w:p>
    <w:p w14:paraId="00000017" w14:textId="77777777" w:rsidR="00E8557C" w:rsidRPr="00EA203F" w:rsidRDefault="003F236D">
      <w:pPr>
        <w:rPr>
          <w:lang w:val="en-US"/>
        </w:rPr>
      </w:pPr>
      <w:r w:rsidRPr="00EA203F">
        <w:rPr>
          <w:lang w:val="en-US"/>
        </w:rPr>
        <w:t xml:space="preserve">Caruso, G., </w:t>
      </w:r>
      <w:proofErr w:type="spellStart"/>
      <w:r w:rsidRPr="00EA203F">
        <w:rPr>
          <w:lang w:val="en-US"/>
        </w:rPr>
        <w:t>Pumain</w:t>
      </w:r>
      <w:proofErr w:type="spellEnd"/>
      <w:r w:rsidRPr="00EA203F">
        <w:rPr>
          <w:lang w:val="en-US"/>
        </w:rPr>
        <w:t xml:space="preserve">, D., &amp; Thomas, I. (2023). No “Prêt à Porter” but a multi-scalar perspective of “Smart Cities”. In </w:t>
      </w:r>
      <w:r w:rsidRPr="00EA203F">
        <w:rPr>
          <w:i/>
          <w:lang w:val="en-US"/>
        </w:rPr>
        <w:t>Knowledge Management for Regional Policymaking</w:t>
      </w:r>
      <w:r w:rsidRPr="00EA203F">
        <w:rPr>
          <w:lang w:val="en-US"/>
        </w:rPr>
        <w:t xml:space="preserve"> (pp. 123-147). Cham: Springer International Publishing.</w:t>
      </w:r>
    </w:p>
    <w:p w14:paraId="00000018" w14:textId="77777777" w:rsidR="00E8557C" w:rsidRPr="00EA203F" w:rsidRDefault="00E8557C">
      <w:pPr>
        <w:rPr>
          <w:lang w:val="en-US"/>
        </w:rPr>
      </w:pPr>
    </w:p>
    <w:p w14:paraId="00000019" w14:textId="77777777" w:rsidR="00E8557C" w:rsidRPr="00EA203F" w:rsidRDefault="003F236D">
      <w:pPr>
        <w:rPr>
          <w:lang w:val="en-US"/>
        </w:rPr>
      </w:pPr>
      <w:proofErr w:type="spellStart"/>
      <w:r w:rsidRPr="00EA203F">
        <w:rPr>
          <w:lang w:val="en-US"/>
        </w:rPr>
        <w:lastRenderedPageBreak/>
        <w:t>Kitchin</w:t>
      </w:r>
      <w:proofErr w:type="spellEnd"/>
      <w:r w:rsidRPr="00EA203F">
        <w:rPr>
          <w:lang w:val="en-US"/>
        </w:rPr>
        <w:t xml:space="preserve">, R., &amp; McArdle, G. (2017). Urban data and city dashboards: Six key issues. In </w:t>
      </w:r>
      <w:r w:rsidRPr="00EA203F">
        <w:rPr>
          <w:i/>
          <w:lang w:val="en-US"/>
        </w:rPr>
        <w:t>Data and the City</w:t>
      </w:r>
      <w:r w:rsidRPr="00EA203F">
        <w:rPr>
          <w:lang w:val="en-US"/>
        </w:rPr>
        <w:t xml:space="preserve"> (pp. 111-126). Routledge.</w:t>
      </w:r>
    </w:p>
    <w:p w14:paraId="0000001A" w14:textId="77777777" w:rsidR="00E8557C" w:rsidRPr="00EA203F" w:rsidRDefault="00E8557C">
      <w:pPr>
        <w:rPr>
          <w:lang w:val="en-US"/>
        </w:rPr>
      </w:pPr>
    </w:p>
    <w:p w14:paraId="0000001B" w14:textId="77777777" w:rsidR="00E8557C" w:rsidRPr="00EA203F" w:rsidRDefault="003F236D">
      <w:pPr>
        <w:rPr>
          <w:lang w:val="en-US"/>
        </w:rPr>
      </w:pPr>
      <w:proofErr w:type="spellStart"/>
      <w:r w:rsidRPr="00EA203F">
        <w:rPr>
          <w:lang w:val="en-US"/>
        </w:rPr>
        <w:t>Kosmopoulos</w:t>
      </w:r>
      <w:proofErr w:type="spellEnd"/>
      <w:r w:rsidRPr="00EA203F">
        <w:rPr>
          <w:lang w:val="en-US"/>
        </w:rPr>
        <w:t xml:space="preserve">, C., </w:t>
      </w:r>
      <w:proofErr w:type="spellStart"/>
      <w:r w:rsidRPr="00EA203F">
        <w:rPr>
          <w:lang w:val="en-US"/>
        </w:rPr>
        <w:t>Aveline</w:t>
      </w:r>
      <w:proofErr w:type="spellEnd"/>
      <w:r w:rsidRPr="00EA203F">
        <w:rPr>
          <w:lang w:val="en-US"/>
        </w:rPr>
        <w:t xml:space="preserve">, N., &amp; </w:t>
      </w:r>
      <w:proofErr w:type="spellStart"/>
      <w:r w:rsidRPr="00EA203F">
        <w:rPr>
          <w:lang w:val="en-US"/>
        </w:rPr>
        <w:t>Lavie</w:t>
      </w:r>
      <w:proofErr w:type="spellEnd"/>
      <w:r w:rsidRPr="00EA203F">
        <w:rPr>
          <w:lang w:val="en-US"/>
        </w:rPr>
        <w:t xml:space="preserve">, E. (2023). </w:t>
      </w:r>
      <w:proofErr w:type="spellStart"/>
      <w:r>
        <w:t>CybergeoNetworks</w:t>
      </w:r>
      <w:proofErr w:type="spellEnd"/>
      <w:r>
        <w:t xml:space="preserve"> 2: une application d’apprentissage profond au service de la publication scientifique. </w:t>
      </w:r>
      <w:proofErr w:type="spellStart"/>
      <w:r w:rsidRPr="00EA203F">
        <w:rPr>
          <w:i/>
          <w:lang w:val="en-US"/>
        </w:rPr>
        <w:t>Cybergeo</w:t>
      </w:r>
      <w:proofErr w:type="spellEnd"/>
      <w:r w:rsidRPr="00EA203F">
        <w:rPr>
          <w:i/>
          <w:lang w:val="en-US"/>
        </w:rPr>
        <w:t>: European Journal of Geography</w:t>
      </w:r>
      <w:r w:rsidRPr="00EA203F">
        <w:rPr>
          <w:lang w:val="en-US"/>
        </w:rPr>
        <w:t>.</w:t>
      </w:r>
    </w:p>
    <w:p w14:paraId="0000001C" w14:textId="77777777" w:rsidR="00E8557C" w:rsidRPr="00EA203F" w:rsidRDefault="00E8557C">
      <w:pPr>
        <w:rPr>
          <w:lang w:val="en-US"/>
        </w:rPr>
      </w:pPr>
    </w:p>
    <w:p w14:paraId="0000001D" w14:textId="77777777" w:rsidR="00E8557C" w:rsidRPr="00EA203F" w:rsidRDefault="003F236D">
      <w:pPr>
        <w:rPr>
          <w:lang w:val="en-US"/>
        </w:rPr>
      </w:pPr>
      <w:proofErr w:type="spellStart"/>
      <w:r w:rsidRPr="00EA203F">
        <w:rPr>
          <w:lang w:val="en-US"/>
        </w:rPr>
        <w:t>Ferré-Bigorra</w:t>
      </w:r>
      <w:proofErr w:type="spellEnd"/>
      <w:r w:rsidRPr="00EA203F">
        <w:rPr>
          <w:lang w:val="en-US"/>
        </w:rPr>
        <w:t xml:space="preserve">, J., Casals, M., &amp; </w:t>
      </w:r>
      <w:proofErr w:type="spellStart"/>
      <w:r w:rsidRPr="00EA203F">
        <w:rPr>
          <w:lang w:val="en-US"/>
        </w:rPr>
        <w:t>Gangolells</w:t>
      </w:r>
      <w:proofErr w:type="spellEnd"/>
      <w:r w:rsidRPr="00EA203F">
        <w:rPr>
          <w:lang w:val="en-US"/>
        </w:rPr>
        <w:t xml:space="preserve">, M. (2022). The adoption of urban digital twins. </w:t>
      </w:r>
      <w:r w:rsidRPr="00EA203F">
        <w:rPr>
          <w:i/>
          <w:lang w:val="en-US"/>
        </w:rPr>
        <w:t>Cities</w:t>
      </w:r>
      <w:r w:rsidRPr="00EA203F">
        <w:rPr>
          <w:lang w:val="en-US"/>
        </w:rPr>
        <w:t xml:space="preserve">, </w:t>
      </w:r>
      <w:r w:rsidRPr="00EA203F">
        <w:rPr>
          <w:i/>
          <w:lang w:val="en-US"/>
        </w:rPr>
        <w:t>131</w:t>
      </w:r>
      <w:r w:rsidRPr="00EA203F">
        <w:rPr>
          <w:lang w:val="en-US"/>
        </w:rPr>
        <w:t>, 103905.</w:t>
      </w:r>
    </w:p>
    <w:p w14:paraId="0000001E" w14:textId="77777777" w:rsidR="00E8557C" w:rsidRPr="00EA203F" w:rsidRDefault="00E8557C">
      <w:pPr>
        <w:rPr>
          <w:lang w:val="en-US"/>
        </w:rPr>
      </w:pPr>
    </w:p>
    <w:p w14:paraId="0000001F" w14:textId="77777777" w:rsidR="00E8557C" w:rsidRPr="00EA203F" w:rsidRDefault="003F236D">
      <w:pPr>
        <w:rPr>
          <w:lang w:val="en-US"/>
        </w:rPr>
      </w:pPr>
      <w:proofErr w:type="spellStart"/>
      <w:r w:rsidRPr="00EA203F">
        <w:rPr>
          <w:lang w:val="en-US"/>
        </w:rPr>
        <w:t>Pangbourne</w:t>
      </w:r>
      <w:proofErr w:type="spellEnd"/>
      <w:r w:rsidRPr="00EA203F">
        <w:rPr>
          <w:lang w:val="en-US"/>
        </w:rPr>
        <w:t xml:space="preserve">, K., </w:t>
      </w:r>
      <w:proofErr w:type="spellStart"/>
      <w:r w:rsidRPr="00EA203F">
        <w:rPr>
          <w:lang w:val="en-US"/>
        </w:rPr>
        <w:t>Mladenović</w:t>
      </w:r>
      <w:proofErr w:type="spellEnd"/>
      <w:r w:rsidRPr="00EA203F">
        <w:rPr>
          <w:lang w:val="en-US"/>
        </w:rPr>
        <w:t xml:space="preserve">, M. N., Stead, D., &amp; </w:t>
      </w:r>
      <w:proofErr w:type="spellStart"/>
      <w:r w:rsidRPr="00EA203F">
        <w:rPr>
          <w:lang w:val="en-US"/>
        </w:rPr>
        <w:t>Milakis</w:t>
      </w:r>
      <w:proofErr w:type="spellEnd"/>
      <w:r w:rsidRPr="00EA203F">
        <w:rPr>
          <w:lang w:val="en-US"/>
        </w:rPr>
        <w:t xml:space="preserve">, D. (2020). Questioning mobility as a service: Unanticipated implications for society and governance. </w:t>
      </w:r>
      <w:r w:rsidRPr="00EA203F">
        <w:rPr>
          <w:i/>
          <w:lang w:val="en-US"/>
        </w:rPr>
        <w:t>Transportation research part A: policy and practice</w:t>
      </w:r>
      <w:r w:rsidRPr="00EA203F">
        <w:rPr>
          <w:lang w:val="en-US"/>
        </w:rPr>
        <w:t xml:space="preserve">, </w:t>
      </w:r>
      <w:r w:rsidRPr="00EA203F">
        <w:rPr>
          <w:i/>
          <w:lang w:val="en-US"/>
        </w:rPr>
        <w:t>131</w:t>
      </w:r>
      <w:r w:rsidRPr="00EA203F">
        <w:rPr>
          <w:lang w:val="en-US"/>
        </w:rPr>
        <w:t>, 35-49.</w:t>
      </w:r>
    </w:p>
    <w:p w14:paraId="00000020" w14:textId="77777777" w:rsidR="00E8557C" w:rsidRPr="00EA203F" w:rsidRDefault="00E8557C">
      <w:pPr>
        <w:rPr>
          <w:lang w:val="en-US"/>
        </w:rPr>
      </w:pPr>
    </w:p>
    <w:p w14:paraId="00000021" w14:textId="77777777" w:rsidR="00E8557C" w:rsidRDefault="003F236D">
      <w:proofErr w:type="spellStart"/>
      <w:r w:rsidRPr="00EA203F">
        <w:rPr>
          <w:lang w:val="en-US"/>
        </w:rPr>
        <w:t>Reuillon</w:t>
      </w:r>
      <w:proofErr w:type="spellEnd"/>
      <w:r w:rsidRPr="00EA203F">
        <w:rPr>
          <w:lang w:val="en-US"/>
        </w:rPr>
        <w:t xml:space="preserve">, R., </w:t>
      </w:r>
      <w:proofErr w:type="spellStart"/>
      <w:r w:rsidRPr="00EA203F">
        <w:rPr>
          <w:lang w:val="en-US"/>
        </w:rPr>
        <w:t>Leclaire</w:t>
      </w:r>
      <w:proofErr w:type="spellEnd"/>
      <w:r w:rsidRPr="00EA203F">
        <w:rPr>
          <w:lang w:val="en-US"/>
        </w:rPr>
        <w:t>, M., &amp; Rey-</w:t>
      </w:r>
      <w:proofErr w:type="spellStart"/>
      <w:r w:rsidRPr="00EA203F">
        <w:rPr>
          <w:lang w:val="en-US"/>
        </w:rPr>
        <w:t>Coyrehourcq</w:t>
      </w:r>
      <w:proofErr w:type="spellEnd"/>
      <w:r w:rsidRPr="00EA203F">
        <w:rPr>
          <w:lang w:val="en-US"/>
        </w:rPr>
        <w:t xml:space="preserve">, S. (2013). </w:t>
      </w:r>
      <w:proofErr w:type="spellStart"/>
      <w:r w:rsidRPr="00EA203F">
        <w:rPr>
          <w:lang w:val="en-US"/>
        </w:rPr>
        <w:t>OpenMOLE</w:t>
      </w:r>
      <w:proofErr w:type="spellEnd"/>
      <w:r w:rsidRPr="00EA203F">
        <w:rPr>
          <w:lang w:val="en-US"/>
        </w:rPr>
        <w:t xml:space="preserve">, a workflow engine specifically tailored for the distributed exploration of simulation models. </w:t>
      </w:r>
      <w:r>
        <w:rPr>
          <w:i/>
        </w:rPr>
        <w:t xml:space="preserve">Future </w:t>
      </w:r>
      <w:proofErr w:type="spellStart"/>
      <w:r>
        <w:rPr>
          <w:i/>
        </w:rPr>
        <w:t>Generation</w:t>
      </w:r>
      <w:proofErr w:type="spellEnd"/>
      <w:r>
        <w:rPr>
          <w:i/>
        </w:rPr>
        <w:t xml:space="preserve"> Computer </w:t>
      </w:r>
      <w:proofErr w:type="spellStart"/>
      <w:r>
        <w:rPr>
          <w:i/>
        </w:rPr>
        <w:t>Systems</w:t>
      </w:r>
      <w:proofErr w:type="spellEnd"/>
      <w:r>
        <w:t xml:space="preserve">, </w:t>
      </w:r>
      <w:r>
        <w:rPr>
          <w:i/>
        </w:rPr>
        <w:t>29</w:t>
      </w:r>
      <w:r>
        <w:t>(8), 1981-1990.</w:t>
      </w:r>
    </w:p>
    <w:p w14:paraId="00000022" w14:textId="77777777" w:rsidR="00E8557C" w:rsidRDefault="00E8557C"/>
    <w:sectPr w:rsidR="00E85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2" w:author="Denise" w:date="2024-04-06T11:50:00Z" w:initials="D">
    <w:p w14:paraId="482E3A19" w14:textId="77777777" w:rsidR="009F6A95" w:rsidRDefault="009F6A95">
      <w:pPr>
        <w:pStyle w:val="Commentaire"/>
      </w:pPr>
      <w:r>
        <w:rPr>
          <w:rStyle w:val="Marquedecommentaire"/>
        </w:rPr>
        <w:annotationRef/>
      </w:r>
      <w:r>
        <w:t>Cette référence est la suivante ? :</w:t>
      </w:r>
    </w:p>
    <w:p w14:paraId="01A4CB62" w14:textId="77777777" w:rsidR="009F6A95" w:rsidRDefault="009F6A95" w:rsidP="009F6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Caldarelli</w:t>
      </w:r>
      <w:proofErr w:type="spellEnd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G., </w:t>
      </w:r>
      <w:proofErr w:type="spellStart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Arcaute</w:t>
      </w:r>
      <w:proofErr w:type="spellEnd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E., </w:t>
      </w:r>
      <w:proofErr w:type="spellStart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Barthelemy</w:t>
      </w:r>
      <w:proofErr w:type="spellEnd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Batty, M., </w:t>
      </w:r>
      <w:proofErr w:type="spellStart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Gershenson</w:t>
      </w:r>
      <w:proofErr w:type="spellEnd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, C., Helbing, D</w:t>
      </w:r>
      <w:proofErr w:type="gramStart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., ...</w:t>
      </w:r>
      <w:proofErr w:type="gramEnd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Fernández-Villacañas</w:t>
      </w:r>
      <w:proofErr w:type="spellEnd"/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L. (2023). The role of complexity for digital twins of cities. </w:t>
      </w:r>
      <w:r w:rsidRPr="009F6A9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Nature </w:t>
      </w:r>
      <w:proofErr w:type="spellStart"/>
      <w:r w:rsidRPr="009F6A9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Computational</w:t>
      </w:r>
      <w:proofErr w:type="spellEnd"/>
      <w:r w:rsidRPr="009F6A9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Science</w:t>
      </w:r>
      <w:r w:rsidRPr="009F6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9F6A95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3</w:t>
      </w:r>
      <w:r w:rsidRPr="009F6A95">
        <w:rPr>
          <w:rFonts w:ascii="Times New Roman" w:eastAsia="Times New Roman" w:hAnsi="Times New Roman" w:cs="Times New Roman"/>
          <w:sz w:val="24"/>
          <w:szCs w:val="24"/>
          <w:lang w:val="fr-FR"/>
        </w:rPr>
        <w:t>(5), 374-381.</w:t>
      </w:r>
    </w:p>
    <w:p w14:paraId="015E3E74" w14:textId="77777777" w:rsidR="009F6A95" w:rsidRDefault="009F6A95" w:rsidP="009F6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3798767" w14:textId="6ADD054A" w:rsidR="009F6A95" w:rsidRDefault="009F6A95" w:rsidP="009F6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sinon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Batty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to</w:t>
      </w:r>
      <w:r w:rsidR="0044365C">
        <w:rPr>
          <w:rFonts w:ascii="Times New Roman" w:eastAsia="Times New Roman" w:hAnsi="Times New Roman" w:cs="Times New Roman"/>
          <w:sz w:val="24"/>
          <w:szCs w:val="24"/>
          <w:lang w:val="fr-FR"/>
        </w:rPr>
        <w:t>ut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seul, il y a </w:t>
      </w:r>
    </w:p>
    <w:p w14:paraId="3F324CDB" w14:textId="77777777" w:rsidR="009F6A95" w:rsidRPr="009F6A95" w:rsidRDefault="009F6A95" w:rsidP="009F6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Batty, M. (2018). Digital twins. </w:t>
      </w:r>
      <w:r w:rsidRPr="009F6A9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Environment and Planning B: Urban Analytics and City Science</w:t>
      </w:r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F6A9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45</w:t>
      </w:r>
      <w:r w:rsidRPr="009F6A95">
        <w:rPr>
          <w:rFonts w:ascii="Times New Roman" w:eastAsia="Times New Roman" w:hAnsi="Times New Roman" w:cs="Times New Roman"/>
          <w:sz w:val="24"/>
          <w:szCs w:val="24"/>
          <w:lang w:val="en-US"/>
        </w:rPr>
        <w:t>(5), 817-820.</w:t>
      </w:r>
    </w:p>
    <w:p w14:paraId="7C36B8A2" w14:textId="77777777" w:rsidR="009F6A95" w:rsidRDefault="009F6A95" w:rsidP="009F6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6F9F92" w14:textId="332341A9" w:rsidR="009F6A95" w:rsidRPr="009F6A95" w:rsidRDefault="009F6A95" w:rsidP="009F6A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9F6A95">
        <w:rPr>
          <w:rFonts w:ascii="Times New Roman" w:eastAsia="Times New Roman" w:hAnsi="Times New Roman" w:cs="Times New Roman"/>
          <w:sz w:val="24"/>
          <w:szCs w:val="24"/>
          <w:lang w:val="fr-FR"/>
        </w:rPr>
        <w:t>le</w:t>
      </w:r>
      <w:proofErr w:type="gramEnd"/>
      <w:r w:rsidRPr="009F6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premier texte milite pour que la complexité soit prise en compte dans les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DT, le second est</w:t>
      </w:r>
    </w:p>
    <w:p w14:paraId="67D5E0EC" w14:textId="77777777" w:rsidR="009F6A95" w:rsidRDefault="009F6A95">
      <w:pPr>
        <w:pStyle w:val="Commentaire"/>
        <w:rPr>
          <w:lang w:val="fr-FR"/>
        </w:rPr>
      </w:pPr>
    </w:p>
    <w:p w14:paraId="1322B7A5" w14:textId="77777777" w:rsidR="0060396F" w:rsidRDefault="0060396F">
      <w:pPr>
        <w:pStyle w:val="Commentaire"/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il y a aussi </w:t>
      </w:r>
    </w:p>
    <w:p w14:paraId="32C58EBB" w14:textId="700C7B00" w:rsidR="0060396F" w:rsidRPr="0060396F" w:rsidRDefault="0060396F">
      <w:pPr>
        <w:pStyle w:val="Commentaire"/>
        <w:rPr>
          <w:lang w:val="en-US"/>
        </w:rPr>
      </w:pPr>
      <w:proofErr w:type="spellStart"/>
      <w:r>
        <w:t>Batty</w:t>
      </w:r>
      <w:proofErr w:type="spellEnd"/>
      <w:r>
        <w:t xml:space="preserve">, M., &amp; Milton, R. (2024). </w:t>
      </w:r>
      <w:r w:rsidRPr="0060396F">
        <w:rPr>
          <w:lang w:val="en-US"/>
        </w:rPr>
        <w:t>A Large Scale Digital Twin for British Cities.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C58E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53619" w14:textId="77777777" w:rsidR="00F31D90" w:rsidRDefault="00F31D90">
      <w:pPr>
        <w:spacing w:line="240" w:lineRule="auto"/>
      </w:pPr>
      <w:r>
        <w:separator/>
      </w:r>
    </w:p>
  </w:endnote>
  <w:endnote w:type="continuationSeparator" w:id="0">
    <w:p w14:paraId="199DDCDF" w14:textId="77777777" w:rsidR="00F31D90" w:rsidRDefault="00F3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962A9" w14:textId="77777777" w:rsidR="00F31D90" w:rsidRDefault="00F31D90">
      <w:pPr>
        <w:spacing w:line="240" w:lineRule="auto"/>
      </w:pPr>
      <w:r>
        <w:separator/>
      </w:r>
    </w:p>
  </w:footnote>
  <w:footnote w:type="continuationSeparator" w:id="0">
    <w:p w14:paraId="29596207" w14:textId="77777777" w:rsidR="00F31D90" w:rsidRDefault="00F31D90">
      <w:pPr>
        <w:spacing w:line="240" w:lineRule="auto"/>
      </w:pPr>
      <w:r>
        <w:continuationSeparator/>
      </w:r>
    </w:p>
  </w:footnote>
  <w:footnote w:id="1">
    <w:p w14:paraId="00000023" w14:textId="77777777" w:rsidR="00E8557C" w:rsidRDefault="003F236D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conjointement</w:t>
      </w:r>
      <w:proofErr w:type="gramEnd"/>
      <w:r>
        <w:rPr>
          <w:sz w:val="20"/>
          <w:szCs w:val="20"/>
        </w:rPr>
        <w:t xml:space="preserve"> avec l’INRIA et le CEREMA : https://www.ign.fr/reperes/la-recherche-au-defi-du-jumeau-numerique-de-la-france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">
    <w15:presenceInfo w15:providerId="None" w15:userId="Deni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7C"/>
    <w:rsid w:val="000644B5"/>
    <w:rsid w:val="00091DF2"/>
    <w:rsid w:val="00196EC7"/>
    <w:rsid w:val="00214022"/>
    <w:rsid w:val="003E31B7"/>
    <w:rsid w:val="003F236D"/>
    <w:rsid w:val="0044365C"/>
    <w:rsid w:val="0060396F"/>
    <w:rsid w:val="007F6398"/>
    <w:rsid w:val="00903590"/>
    <w:rsid w:val="0092274F"/>
    <w:rsid w:val="009270B4"/>
    <w:rsid w:val="009F1A14"/>
    <w:rsid w:val="009F6A95"/>
    <w:rsid w:val="00CD49E4"/>
    <w:rsid w:val="00CE2196"/>
    <w:rsid w:val="00CE64E8"/>
    <w:rsid w:val="00E8557C"/>
    <w:rsid w:val="00EA203F"/>
    <w:rsid w:val="00F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ED708-8439-4E5C-8396-B7527AA6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Marquedecommentaire">
    <w:name w:val="annotation reference"/>
    <w:basedOn w:val="Policepardfaut"/>
    <w:uiPriority w:val="99"/>
    <w:semiHidden/>
    <w:unhideWhenUsed/>
    <w:rsid w:val="009F6A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6A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F6A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6A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6A95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F6A95"/>
    <w:pPr>
      <w:spacing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6A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6</cp:revision>
  <dcterms:created xsi:type="dcterms:W3CDTF">2024-04-06T09:38:00Z</dcterms:created>
  <dcterms:modified xsi:type="dcterms:W3CDTF">2024-04-07T09:44:00Z</dcterms:modified>
</cp:coreProperties>
</file>