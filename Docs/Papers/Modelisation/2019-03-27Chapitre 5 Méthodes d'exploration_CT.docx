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Draft du 27 mars</w:t>
      </w:r>
    </w:p>
    <w:p>
      <w:pPr>
        <w:pStyle w:val="Titreprincipal"/>
        <w:rPr>
          <w:sz w:val="36"/>
          <w:szCs w:val="36"/>
        </w:rPr>
      </w:pPr>
      <w:bookmarkStart w:id="0" w:name="_gjdgxs"/>
      <w:bookmarkEnd w:id="0"/>
      <w:r>
        <w:rPr>
          <w:sz w:val="36"/>
          <w:szCs w:val="36"/>
        </w:rPr>
        <w:t xml:space="preserve">Chapitre 5 </w:t>
      </w:r>
    </w:p>
    <w:p>
      <w:pPr>
        <w:pStyle w:val="Titreprincipal"/>
        <w:rPr>
          <w:sz w:val="36"/>
          <w:szCs w:val="36"/>
        </w:rPr>
      </w:pPr>
      <w:bookmarkStart w:id="1" w:name="_8ake82pv9v0y"/>
      <w:bookmarkEnd w:id="1"/>
      <w:r>
        <w:rPr>
          <w:sz w:val="36"/>
          <w:szCs w:val="36"/>
        </w:rPr>
        <w:t>Méthodes d’exploration des modèles de simulation</w:t>
      </w:r>
    </w:p>
    <w:p>
      <w:pPr>
        <w:pStyle w:val="Normal"/>
        <w:rPr>
          <w:b/>
          <w:b/>
        </w:rPr>
      </w:pPr>
      <w:r>
        <w:rPr>
          <w:b/>
        </w:rPr>
        <w:t>Juste Raimbault et Denise Pumain</w:t>
      </w:r>
    </w:p>
    <w:p>
      <w:pPr>
        <w:pStyle w:val="Normal"/>
        <w:jc w:val="both"/>
        <w:rPr/>
      </w:pPr>
      <w:r>
        <w:rPr/>
        <w:t xml:space="preserve">On rappelle d’abord dans ce chapitre à quel point les modèles de simulation sont une absolue nécessité en sciences humaines et sociales, qui ne peuvent que très exceptionnellement recourir aux méthodes des sciences expérimentales pour construire leurs savoirs. Les modèles offrent </w:t>
      </w:r>
      <w:del w:id="0" w:author="Auteur inconnu" w:date="2019-04-01T09:50:30Z">
        <w:r>
          <w:rPr/>
          <w:delText>une</w:delText>
        </w:r>
      </w:del>
      <w:ins w:id="1" w:author="Auteur inconnu" w:date="2019-04-01T09:50:30Z">
        <w:r>
          <w:rPr/>
          <w:t>la</w:t>
        </w:r>
      </w:ins>
      <w:r>
        <w:rPr/>
        <w:t xml:space="preserve"> possibilité de simuler les processus sociaux en remplaçant le jeu complexe des actions et réactions individuelles et collectives </w:t>
      </w:r>
      <w:commentRangeStart w:id="0"/>
      <w:r>
        <w:rPr/>
        <w:t>aux situations qu’elles engendrent</w:t>
      </w:r>
      <w:r>
        <w:rPr/>
      </w:r>
      <w:commentRangeEnd w:id="0"/>
      <w:r>
        <w:commentReference w:id="0"/>
      </w:r>
      <w:r>
        <w:rPr/>
        <w:t xml:space="preserve">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produisent des résultats plausibles </w:t>
      </w:r>
      <w:del w:id="2" w:author="Auteur inconnu" w:date="2019-04-01T09:51:42Z">
        <w:r>
          <w:rPr/>
          <w:delText>dans</w:delText>
        </w:r>
      </w:del>
      <w:ins w:id="3" w:author="Auteur inconnu" w:date="2019-04-01T09:51:42Z">
        <w:r>
          <w:rPr/>
          <w:t>à</w:t>
        </w:r>
      </w:ins>
      <w:r>
        <w:rPr/>
        <w:t xml:space="preserve"> toutes les étapes de leur simulation. Ce travail indispensable de l’exploration de la dynamique des </w:t>
      </w:r>
      <w:commentRangeStart w:id="1"/>
      <w:r>
        <w:rPr/>
        <w:t>algorithmes</w:t>
      </w:r>
      <w:r>
        <w:rPr/>
      </w:r>
      <w:commentRangeEnd w:id="1"/>
      <w:r>
        <w:commentReference w:id="1"/>
      </w:r>
      <w:r>
        <w:rPr/>
        <w:t xml:space="preserve"> est resté balbutiant jusque vers la fin des années 2010</w:t>
      </w:r>
      <w:commentRangeStart w:id="2"/>
      <w:r>
        <w:rPr/>
        <w:t>, où</w:t>
      </w:r>
      <w:r>
        <w:rPr/>
      </w:r>
      <w:commentRangeEnd w:id="2"/>
      <w:r>
        <w:commentReference w:id="2"/>
      </w:r>
      <w:r>
        <w:rPr/>
        <w:t xml:space="preserve"> des algorithmes combinant des méthodes plus sophistiquées incluant des algorithmes génétiques et le recours au calcul intensif distribué ont permis un saut qualitatif important dans</w:t>
      </w:r>
      <w:r>
        <w:rPr/>
        <w:commentReference w:id="3"/>
      </w:r>
      <w:r>
        <w:rPr/>
        <w:t xml:space="preserve"> la validation des modèles, </w:t>
      </w:r>
      <w:commentRangeStart w:id="4"/>
      <w:r>
        <w:rPr/>
        <w:t>voire</w:t>
      </w:r>
      <w:r>
        <w:rPr/>
      </w:r>
      <w:commentRangeEnd w:id="4"/>
      <w:r>
        <w:commentReference w:id="4"/>
      </w:r>
      <w:r>
        <w:rPr/>
        <w:t xml:space="preserve"> un tournant épistémologique pour les sciences humaines et sociales, comme l’indiquent les dernières applications réalisées avec l’aide de la plateforme OpenMOLE présentée ici. </w:t>
      </w:r>
    </w:p>
    <w:p>
      <w:pPr>
        <w:pStyle w:val="Normal"/>
        <w:jc w:val="both"/>
        <w:rPr/>
      </w:pPr>
      <w:r>
        <w:rPr/>
      </w:r>
    </w:p>
    <w:p>
      <w:pPr>
        <w:pStyle w:val="Titre2"/>
        <w:rPr/>
      </w:pPr>
      <w:bookmarkStart w:id="2" w:name="_et4i4u6u908v"/>
      <w:bookmarkEnd w:id="2"/>
      <w:r>
        <w:rPr/>
        <w:t>1 Les sciences sociales et l’expérimentation</w:t>
      </w:r>
    </w:p>
    <w:p>
      <w:pPr>
        <w:pStyle w:val="Normal"/>
        <w:jc w:val="both"/>
        <w:rPr/>
      </w:pPr>
      <w:r>
        <w:rPr/>
        <w:t xml:space="preserve">L’expérimentation a beaucoup aidé à construire les sciences de la nature, en ce qu’elle consiste à </w:t>
      </w:r>
      <w:del w:id="4" w:author="Auteur inconnu" w:date="2019-04-01T09:53:00Z">
        <w:r>
          <w:rPr/>
          <w:delText>simuler</w:delText>
        </w:r>
      </w:del>
      <w:ins w:id="5" w:author="Auteur inconnu" w:date="2019-04-01T09:53:00Z">
        <w:r>
          <w:rPr/>
          <w:t>reproduire</w:t>
        </w:r>
      </w:ins>
      <w:r>
        <w:rPr/>
        <w:t xml:space="preserve"> 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du modèle et les observations. On sait cependant que la justesse des prédictions d’un modèle ne suffit pas à valider totalement l’adéquation entre le mécanisme explicatif imaginé par les manipulateurs du dispositif expérimental et les processus à l’œuvre dans le système étudié, mais c’est une étape importante dans la construction de modèles et de théories enrichis par les observations.</w:t>
      </w:r>
    </w:p>
    <w:p>
      <w:pPr>
        <w:pStyle w:val="Normal"/>
        <w:jc w:val="both"/>
        <w:rPr/>
      </w:pPr>
      <w:r>
        <w:rPr/>
        <w:t>En sciences humaines et sociales, la mise au point de dispositifs expérimentaux est très délicate car elle se heurte à de nombreux obstacles</w:t>
      </w:r>
      <w:del w:id="6" w:author="Auteur inconnu" w:date="2019-04-01T09:54:17Z">
        <w:r>
          <w:rPr/>
          <w:delText xml:space="preserve"> </w:delText>
        </w:r>
      </w:del>
      <w:r>
        <w:rPr/>
        <w:t xml:space="preserve"> pratiques et éthiques. La critique éthique et politique </w:t>
      </w:r>
      <w:commentRangeStart w:id="5"/>
      <w:r>
        <w:rPr/>
        <w:t>met en question</w:t>
      </w:r>
      <w:r>
        <w:rPr/>
      </w:r>
      <w:commentRangeEnd w:id="5"/>
      <w:r>
        <w:commentReference w:id="5"/>
      </w:r>
      <w:r>
        <w:rPr/>
        <w:t xml:space="preserve"> la manipulation des personnes et</w:t>
      </w:r>
      <w:commentRangeStart w:id="6"/>
      <w:r>
        <w:rPr/>
        <w:t xml:space="preserve"> l’usurpation</w:t>
      </w:r>
      <w:r>
        <w:rPr/>
      </w:r>
      <w:commentRangeEnd w:id="6"/>
      <w:r>
        <w:commentReference w:id="6"/>
      </w:r>
      <w:r>
        <w:rPr/>
        <w:t xml:space="preserve"> de leur liberté. </w:t>
      </w:r>
      <w:commentRangeStart w:id="7"/>
      <w:r>
        <w:rPr/>
        <w:t>Ces</w:t>
      </w:r>
      <w:r>
        <w:rPr/>
      </w:r>
      <w:commentRangeEnd w:id="7"/>
      <w:r>
        <w:commentReference w:id="7"/>
      </w:r>
      <w:r>
        <w:rPr/>
        <w:t xml:space="preserve"> scrupules propres à l’ontologie et la déontologie scientifiques (faisant partie de ce qu’on appelle aujourd’hui l’intégrité) 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 et tantôt comme désastreux. </w:t>
      </w:r>
      <w:commentRangeStart w:id="8"/>
      <w:r>
        <w:rPr/>
        <w:t>L’évaluation de l’efficacité des décisions se complique du fait des justifications qu’apportent les acteurs eux-mêmes avec leurs « prophéties auto-réalisatrices » (Rist, 1970).</w:t>
      </w:r>
      <w:r>
        <w:rPr/>
      </w:r>
      <w:commentRangeEnd w:id="8"/>
      <w:r>
        <w:commentReference w:id="8"/>
      </w:r>
      <w:r>
        <w:rPr/>
        <w:t xml:space="preserve"> La difficulté souvent déplorée de l’évaluation des politiques publiques est aussi accrue par l’incertitude des limites </w:t>
      </w:r>
      <w:commentRangeStart w:id="9"/>
      <w:r>
        <w:rPr/>
        <w:t>entre l’action et son contexte</w:t>
      </w:r>
      <w:r>
        <w:rPr/>
      </w:r>
      <w:commentRangeEnd w:id="9"/>
      <w:r>
        <w:commentReference w:id="9"/>
      </w:r>
      <w:r>
        <w:rPr/>
        <w:t xml:space="preserve">, dans l’espace comme dans le temps. </w:t>
      </w:r>
    </w:p>
    <w:p>
      <w:pPr>
        <w:pStyle w:val="Normal"/>
        <w:jc w:val="both"/>
        <w:rPr/>
      </w:pPr>
      <w:r>
        <w:rPr/>
        <w:t xml:space="preserve">Conduire le changement dans la vie sociale, quelle que soit l’échelle des interventions, reste une opération coûteuse et risquée, </w:t>
      </w:r>
      <w:commentRangeStart w:id="10"/>
      <w:r>
        <w:rPr/>
        <w:t>donc</w:t>
      </w:r>
      <w:r>
        <w:rPr/>
      </w:r>
      <w:commentRangeEnd w:id="10"/>
      <w:r>
        <w:commentReference w:id="10"/>
      </w:r>
      <w:r>
        <w:rPr/>
        <w:t xml:space="preserve"> déontologiquement peu acceptable par les scientifiques, dont bien peu finalement osent se lancer dans des projets de « recherche-action ». Une controverse a ainsi opposé pendant les années 1960 en France les tenants d’une « géographie appliquée », bonne connaisseuse du « terrain » mais parfois de </w:t>
      </w:r>
      <w:commentRangeStart w:id="11"/>
      <w:r>
        <w:rPr/>
        <w:t>tendance conservatrice</w:t>
      </w:r>
      <w:r>
        <w:rPr/>
      </w:r>
      <w:commentRangeEnd w:id="11"/>
      <w:r>
        <w:commentReference w:id="11"/>
      </w:r>
      <w:r>
        <w:rPr/>
        <w:t xml:space="preserve"> à ceux d’une « géographie active » plus engagée dans la transformation de la société. Parfois, par exemple pour contribuer à la définition de la politique des métropoles d’équilibre en France (opération de la DATAR</w:t>
      </w:r>
      <w:r>
        <w:rPr>
          <w:rStyle w:val="Ancredenotedebasdepage"/>
          <w:rStyle w:val="Ancredenotedebasdepage"/>
          <w:vertAlign w:val="superscript"/>
        </w:rPr>
        <w:footnoteReference w:id="2"/>
      </w:r>
      <w:r>
        <w:rPr/>
        <w:t xml:space="preserve"> en 1964), les géographes participant aux études</w:t>
      </w:r>
      <w:r>
        <w:rPr/>
        <w:commentReference w:id="12"/>
      </w:r>
      <w:r>
        <w:rPr/>
        <w:t xml:space="preserve"> (dont Michel Rochefort en l’occurrence) s’appuyaient, sans vraiment oser le dire, sur des modèles scientifiques (dans ce cas précis la théorie des lieux centraux de Walter Christaller). Les géographes actuels affichent plus volontiers un souci d’aider à la décision de la manière la plus avisée possible selon l’état de leurs connaissances</w:t>
      </w:r>
      <w:commentRangeStart w:id="13"/>
      <w:r>
        <w:rPr/>
        <w:t>, ils</w:t>
      </w:r>
      <w:r>
        <w:rPr/>
      </w:r>
      <w:commentRangeEnd w:id="13"/>
      <w:r>
        <w:commentReference w:id="13"/>
      </w:r>
      <w:r>
        <w:rPr/>
        <w:t xml:space="preserve"> font alors souvent le choix de recourir à des modèles de simulation, </w:t>
      </w:r>
      <w:r>
        <w:rPr>
          <w:i/>
        </w:rPr>
        <w:t>in silico</w:t>
      </w:r>
      <w:r>
        <w:rPr/>
        <w:t xml:space="preserve">, </w:t>
      </w:r>
      <w:commentRangeStart w:id="14"/>
      <w:r>
        <w:rPr/>
        <w:t xml:space="preserve">opérés par </w:t>
      </w:r>
      <w:r>
        <w:rPr/>
      </w:r>
      <w:commentRangeEnd w:id="14"/>
      <w:r>
        <w:commentReference w:id="14"/>
      </w:r>
      <w:r>
        <w:rPr/>
        <w:t xml:space="preserve">des ordinateurs. La simulation informatique est ainsi devenue un substitut à l’expérimentation. Ce n’est pas un hasard si, parmi les chercheurs en sciences sociales, les géographes s’y sont intéressés très tôt : la diversité des multiples sources de données (paysages, populations, habitats…) qu’ils manipulent pour rendre compte des aménagements apportés par les sociétés aux </w:t>
      </w:r>
      <w:commentRangeStart w:id="15"/>
      <w:r>
        <w:rPr/>
        <w:t>interfaces</w:t>
      </w:r>
      <w:r>
        <w:rPr/>
      </w:r>
      <w:commentRangeEnd w:id="15"/>
      <w:r>
        <w:commentReference w:id="15"/>
      </w:r>
      <w:r>
        <w:rPr/>
        <w:t xml:space="preserve"> terrestres, l’étendue souvent large des territoires qu’ils examinent aux échelles régionale, nationale ou mondiale, expliquent leur besoin de recourir </w:t>
      </w:r>
      <w:commentRangeStart w:id="16"/>
      <w:r>
        <w:rPr/>
        <w:t>au calcul</w:t>
      </w:r>
      <w:r>
        <w:rPr/>
      </w:r>
      <w:commentRangeEnd w:id="16"/>
      <w:r>
        <w:commentReference w:id="16"/>
      </w:r>
      <w:r>
        <w:rPr/>
        <w:t xml:space="preserve"> pour organiser ces masses d’information et comprendre les dynamiques qu’elles représentent.</w:t>
      </w:r>
    </w:p>
    <w:p>
      <w:pPr>
        <w:pStyle w:val="Normal"/>
        <w:rPr/>
      </w:pPr>
      <w:r>
        <w:rPr/>
      </w:r>
    </w:p>
    <w:p>
      <w:pPr>
        <w:pStyle w:val="Titre2"/>
        <w:rPr/>
      </w:pPr>
      <w:bookmarkStart w:id="3" w:name="_url3sptzkybv"/>
      <w:bookmarkEnd w:id="3"/>
      <w:r>
        <w:rPr/>
        <w:t>2 Données de la géographie et capacités informatiques</w:t>
      </w:r>
    </w:p>
    <w:p>
      <w:pPr>
        <w:pStyle w:val="Normal"/>
        <w:jc w:val="both"/>
        <w:rPr/>
      </w:pPr>
      <w:r>
        <w:rP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Waldo Tobler : « tout interagit avec tout, mais deux choses proches ont plus de chances d’entrer en contact que deux choses éloignées ». La puissance de l’attrait pour la proximité apparaît dans tous les processus sociaux d’aménagement de l’espace social, qui sont contraints par «  l’obligation d’espacement ». Cette expression a été </w:t>
      </w:r>
      <w:commentRangeStart w:id="17"/>
      <w:r>
        <w:rPr/>
        <w:t>forgée</w:t>
      </w:r>
      <w:r>
        <w:rPr/>
      </w:r>
      <w:commentRangeEnd w:id="17"/>
      <w:r>
        <w:commentReference w:id="17"/>
      </w:r>
      <w:r>
        <w:rPr/>
        <w:t xml:space="preserve"> par Henri Reymond dès 1971 dans une formalisation des problématiques de la géographie, qui posait en premier principe que les sociétés tendent à transformer l’étendue terrestre, hétérogène, rugueuse et discontinue, en </w:t>
      </w:r>
      <w:r>
        <w:rPr/>
        <w:commentReference w:id="18"/>
      </w:r>
      <w:r>
        <w:rPr/>
        <w:t>espace organisé présentant des propriétés de plus grande homogénéité et</w:t>
      </w:r>
      <w:r>
        <w:rPr/>
        <w:commentReference w:id="19"/>
      </w:r>
      <w:r>
        <w:rPr/>
        <w:t xml:space="preserve"> continuité, et faisant émerger des régularités, du fait que deux objets ne peuvent occuper la même place. Dire que </w:t>
      </w:r>
      <w:r>
        <w:rPr>
          <w:i/>
        </w:rPr>
        <w:t>les personnes et les sociétés ont la probabilité la plus grande de choisir d’occuper les localisations les plus proches, à la fois parce qu’elles sont mieux connues et parce qu’elles permettent de réaliser des économies sur les coûts (physiques, monétaires et culturels) de franchissement de la distance</w:t>
      </w:r>
      <w:r>
        <w:rPr/>
        <w:t xml:space="preserv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pPr>
        <w:pStyle w:val="Normal"/>
        <w:jc w:val="both"/>
        <w:rPr/>
      </w:pPr>
      <w:r>
        <w:rPr/>
        <w:t>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Hägerstrand (1952) ou encore pour le choix des lieux de destination d’une migration (Hägerstrand 1957, Morrill 1962 et 1963</w:t>
      </w:r>
      <w:r>
        <w:rPr/>
        <w:commentReference w:id="20"/>
      </w:r>
      <w:r>
        <w:rPr/>
        <w:t>). Les modèles s’appuyant sur la proposition, dès 1954, du géographe américain Edward Ullman de construire une géographie comme la science des interactions spatiales, notamment à propos des relations commerciales, ont d’abord surtout donné lieu à des expérimentations de modèles statistiques, sous l’appellation de « </w:t>
      </w:r>
      <w:commentRangeStart w:id="21"/>
      <w:r>
        <w:rPr/>
        <w:t>modèle gravitaire</w:t>
      </w:r>
      <w:r>
        <w:rPr/>
      </w:r>
      <w:commentRangeEnd w:id="21"/>
      <w:r>
        <w:commentReference w:id="21"/>
      </w:r>
      <w:r>
        <w:rPr/>
        <w:t xml:space="preserve"> », avant d’être intégrés dans des modèles urbains, d’abord statiques (Lowry, 1964) puis dynamiques (Clarke Wilson 1983, Wilson 2014, Allen Sanglier 1981 et Allen 2012). </w:t>
      </w:r>
    </w:p>
    <w:p>
      <w:pPr>
        <w:pStyle w:val="Normal"/>
        <w:jc w:val="both"/>
        <w:rPr/>
      </w:pPr>
      <w:r>
        <w:rPr/>
        <w:t>Une génération postérieure de modèles jouant de manière plus complexe avec les effets de la proximité a beaucoup utilisé les automates cellulaires. Les mesures de l’auto-corrélation spatiale, qui traduisent de manière positive ou négative les effets d’attraction ou de concurrence liés à la proximité sont ainsi employées pour tester la plausibilité des configurations simulées pour les changements d’utilisation du sol, et en particulier la croissance urbaine (White Engelen, 1993, White et al. 2015) ou encore la propagation des épidémies dans l’espace géographique (Cliff et al. 2004</w:t>
      </w:r>
      <w:del w:id="7" w:author="Auteur inconnu" w:date="2019-04-01T09:57:53Z">
        <w:r>
          <w:rPr/>
          <w:delText xml:space="preserve"> </w:delText>
        </w:r>
      </w:del>
      <w:r>
        <w:rPr/>
        <w:t>)</w:t>
      </w:r>
      <w:ins w:id="8" w:author="Auteur inconnu" w:date="2019-04-01T09:57:56Z">
        <w:r>
          <w:rPr/>
          <w:t>.</w:t>
        </w:r>
      </w:ins>
    </w:p>
    <w:p>
      <w:pPr>
        <w:pStyle w:val="Normal"/>
        <w:jc w:val="both"/>
        <w:rPr/>
      </w:pPr>
      <w:r>
        <w:rPr/>
        <w:t xml:space="preserve">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segmenter son programme Mirabelle ((Méthode Informatisée de Recherche et d'Analyse des Bassins par l'Etude des Liaisons Logement-Emploi) traitant les données du recensement de l’INSEE de 1975 avant de pouvoir simuler les découpages en bassins d’emploi des populations résidentes en fonction des navettes domicile-travail entre toutes les 36 000 communes françaises (Terrier, 1980). </w:t>
      </w:r>
      <w:commentRangeStart w:id="22"/>
      <w:r>
        <w:rPr/>
        <w:t>Notre</w:t>
      </w:r>
      <w:r>
        <w:rPr/>
      </w:r>
      <w:commentRangeEnd w:id="22"/>
      <w:r>
        <w:commentReference w:id="22"/>
      </w:r>
      <w:r>
        <w:rPr/>
        <w:t xml:space="preserve"> premier modèle de simulation des interactions entre des villes destiné à reproduire leurs trajectoires démographiques et économiques influencées par les fonctions urbaines sur une période de 2000 ans sur un ordinateur de laboratoire ne pouvait accepter qu’un maximum de 400 villes (Bura et al., 1996, Sanders et al., 1997). La montée en puissance des calculs informatiques a été relativement lente, autorisant</w:t>
      </w:r>
      <w:r>
        <w:rPr/>
        <w:commentReference w:id="23"/>
      </w:r>
      <w:r>
        <w:rPr/>
        <w:t xml:space="preserve"> la considération d’environ un millier de villes en 2007 avec le modèle Eurosim (Sanders et al. 2007) </w:t>
      </w:r>
      <w:del w:id="9" w:author="Auteur inconnu" w:date="2019-04-01T09:58:43Z">
        <w:r>
          <w:rPr/>
          <w:delText>ou</w:delText>
        </w:r>
      </w:del>
      <w:ins w:id="10" w:author="Auteur inconnu" w:date="2019-04-01T09:58:43Z">
        <w:r>
          <w:rPr/>
          <w:t>et</w:t>
        </w:r>
      </w:ins>
      <w:r>
        <w:rPr/>
        <w:t xml:space="preserve"> les modèles Simpop2 appliqués par Anne Bretagnolle à l’Europe et aux Etats-Unis (Bretagnolle et al 2010). Surtout, </w:t>
      </w:r>
      <w:commentRangeStart w:id="24"/>
      <w:r>
        <w:rPr/>
        <w:t>la méthode d’expérimentation</w:t>
      </w:r>
      <w:r>
        <w:rPr/>
      </w:r>
      <w:commentRangeEnd w:id="24"/>
      <w:r>
        <w:commentReference w:id="24"/>
      </w:r>
      <w:r>
        <w:rPr/>
        <w:t xml:space="preserve"> avec ces modèles est longtemps restée à un stade artisanal, requérant une grande application dans la modification « à la main » des valeurs des paramètres, qui </w:t>
      </w:r>
      <w:commentRangeStart w:id="25"/>
      <w:r>
        <w:rPr/>
        <w:t>ne sont que trop</w:t>
      </w:r>
      <w:r>
        <w:rPr/>
      </w:r>
      <w:commentRangeEnd w:id="25"/>
      <w:r>
        <w:commentReference w:id="25"/>
      </w:r>
      <w:r>
        <w:rPr/>
        <w:t xml:space="preserve"> rarement directement observables, et qui </w:t>
      </w:r>
      <w:commentRangeStart w:id="26"/>
      <w:r>
        <w:rPr/>
        <w:t>doivent</w:t>
      </w:r>
      <w:r>
        <w:rPr/>
      </w:r>
      <w:commentRangeEnd w:id="26"/>
      <w:r>
        <w:commentReference w:id="26"/>
      </w:r>
      <w:r>
        <w:rPr/>
        <w:t xml:space="preserve"> donc être estimées d’après la plausibilité des dynamiques du modèle. Or, les équations des modèles de dynamique urbaine intègrent des relations non linéaires qui produisent de nombreuses bifurcations, obligeant à </w:t>
      </w:r>
      <w:commentRangeStart w:id="27"/>
      <w:r>
        <w:rPr/>
        <w:t>des retours fastidieux</w:t>
      </w:r>
      <w:r>
        <w:rPr/>
      </w:r>
      <w:commentRangeEnd w:id="27"/>
      <w:r>
        <w:commentReference w:id="27"/>
      </w:r>
      <w:r>
        <w:rPr/>
        <w:t xml:space="preserve"> dans la procédure d’estimation</w:t>
      </w:r>
      <w:r>
        <w:rPr/>
        <w:commentReference w:id="28"/>
      </w:r>
      <w:r>
        <w:rPr/>
        <w:t xml:space="preserve"> (Sanders et al. 2013). Ce long travail </w:t>
      </w:r>
      <w:commentRangeStart w:id="29"/>
      <w:r>
        <w:rPr/>
        <w:t>limite</w:t>
      </w:r>
      <w:r>
        <w:rPr/>
      </w:r>
      <w:commentRangeEnd w:id="29"/>
      <w:r>
        <w:commentReference w:id="29"/>
      </w:r>
      <w:r>
        <w:rPr/>
        <w:t xml:space="preserve"> le nombre des simulations à partir duquel l’estimation obtenue </w:t>
      </w:r>
      <w:commentRangeStart w:id="30"/>
      <w:r>
        <w:rPr/>
        <w:t>peut</w:t>
      </w:r>
      <w:r>
        <w:rPr/>
      </w:r>
      <w:commentRangeEnd w:id="30"/>
      <w:r>
        <w:commentReference w:id="30"/>
      </w:r>
      <w:r>
        <w:rPr/>
        <w:t xml:space="preserve"> être jugée comme satisfaisante, et surtout, une fois le modèle ainsi calibré, il </w:t>
      </w:r>
      <w:commentRangeStart w:id="31"/>
      <w:r>
        <w:rPr/>
        <w:t>demeure</w:t>
      </w:r>
      <w:r>
        <w:rPr/>
      </w:r>
      <w:commentRangeEnd w:id="31"/>
      <w:r>
        <w:commentReference w:id="31"/>
      </w:r>
      <w:r>
        <w:rPr/>
        <w:t xml:space="preserve"> une assez grande incertitude quant à la qualité des résultats obtenus.</w:t>
      </w:r>
    </w:p>
    <w:p>
      <w:pPr>
        <w:pStyle w:val="Titre2"/>
        <w:rPr/>
      </w:pPr>
      <w:bookmarkStart w:id="4" w:name="_hs37smugnm5a"/>
      <w:bookmarkEnd w:id="4"/>
      <w:r>
        <w:rPr/>
        <w:t>3 Les simulations de nouvelle génération</w:t>
      </w:r>
    </w:p>
    <w:p>
      <w:pPr>
        <w:pStyle w:val="Normal"/>
        <w:jc w:val="both"/>
        <w:rPr/>
      </w:pPr>
      <w:commentRangeStart w:id="32"/>
      <w:r>
        <w:rPr/>
        <w:t>La fin des années 1990 devait</w:t>
      </w:r>
      <w:r>
        <w:rPr/>
      </w:r>
      <w:commentRangeEnd w:id="32"/>
      <w:r>
        <w:commentReference w:id="32"/>
      </w:r>
      <w:r>
        <w:rPr/>
        <w:t xml:space="preserve"> modifier totalement l’environnement de travail des chercheurs, </w:t>
      </w:r>
      <w:commentRangeStart w:id="33"/>
      <w:r>
        <w:rPr/>
        <w:t>la diffusion d’Internet puis des téléphones portables et enfin des données massives produites par toutes sortes de capteurs numériques ayant des effets en retour rapides et intenses sur la montée en puissance des capacités de calcul informatique qui avaient permis ces innovations technologiques disruptives</w:t>
      </w:r>
      <w:r>
        <w:rPr/>
      </w:r>
      <w:commentRangeEnd w:id="33"/>
      <w:r>
        <w:commentReference w:id="33"/>
      </w:r>
      <w:r>
        <w:rPr/>
        <w:t xml:space="preserve">. Les modèles de simulation </w:t>
      </w:r>
      <w:commentRangeStart w:id="34"/>
      <w:r>
        <w:rPr/>
        <w:t>peuvent</w:t>
      </w:r>
      <w:r>
        <w:rPr/>
      </w:r>
      <w:commentRangeEnd w:id="34"/>
      <w:r>
        <w:commentReference w:id="34"/>
      </w:r>
      <w:r>
        <w:rPr/>
        <w:t xml:space="preserve"> alors intégrer des quantités considérables d’interactions entre des entités localisées caractérisées par une grande diversité d’attributs. Il y a une quinzaine d’années encore, (Gleyze,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Eubank et al. (2004) pour simuler au moyen des modèles EpiSims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 interpersonnelles, dans des réseaux sociaux organisés en « petits mondes ». L’épidémie peut se propager rapidement </w:t>
      </w:r>
      <w:del w:id="11" w:author="Auteur inconnu" w:date="2019-04-01T10:00:38Z">
        <w:r>
          <w:rPr/>
          <w:delText>par</w:delText>
        </w:r>
      </w:del>
      <w:ins w:id="12" w:author="Auteur inconnu" w:date="2019-04-01T10:00:38Z">
        <w:r>
          <w:rPr/>
          <w:t>dans</w:t>
        </w:r>
      </w:ins>
      <w:r>
        <w:rPr/>
        <w:t xml:space="preserve"> toute </w:t>
      </w:r>
      <w:del w:id="13" w:author="Auteur inconnu" w:date="2019-04-01T10:00:43Z">
        <w:r>
          <w:rPr/>
          <w:delText>la</w:delText>
        </w:r>
      </w:del>
      <w:ins w:id="14" w:author="Auteur inconnu" w:date="2019-04-01T10:00:43Z">
        <w:r>
          <w:rPr/>
          <w:t>une</w:t>
        </w:r>
      </w:ins>
      <w:r>
        <w:rPr/>
        <w:t xml:space="preserve"> ville alors que les nombres de contacts par personne restent petits (quinze au maximum, Eliot et Daudé, 2006). </w:t>
      </w:r>
    </w:p>
    <w:p>
      <w:pPr>
        <w:pStyle w:val="Normal"/>
        <w:jc w:val="both"/>
        <w:rPr/>
      </w:pPr>
      <w:r>
        <w:rPr/>
        <w:t xml:space="preserve">Des plateformes de simulation </w:t>
      </w:r>
      <w:commentRangeStart w:id="35"/>
      <w:r>
        <w:rPr/>
        <w:t>sont</w:t>
      </w:r>
      <w:r>
        <w:rPr/>
      </w:r>
      <w:commentRangeEnd w:id="35"/>
      <w:r>
        <w:commentReference w:id="35"/>
      </w:r>
      <w:r>
        <w:rPr/>
        <w:t xml:space="preserve"> mises au point pour que le plus grand nombre de chercheurs, même non spécialisés en informatique, puissent mettre en œuvre des modèles multi-agents. Netlogo (</w:t>
      </w:r>
      <w:r>
        <w:rPr>
          <w:color w:val="222222"/>
          <w:highlight w:val="white"/>
        </w:rPr>
        <w:t xml:space="preserve">Tisue et Wilensky 2004) </w:t>
      </w:r>
      <w:r>
        <w:rPr/>
        <w:t>est sans doute la plus connue</w:t>
      </w:r>
      <w:commentRangeStart w:id="36"/>
      <w:r>
        <w:rPr/>
        <w:t>,</w:t>
      </w:r>
      <w:r>
        <w:rPr/>
      </w:r>
      <w:commentRangeEnd w:id="36"/>
      <w:r>
        <w:commentReference w:id="36"/>
      </w:r>
      <w:r>
        <w:rPr/>
        <w:t xml:space="preserve"> elle est généraliste et permet un accès aux simulations multi-agent</w:t>
      </w:r>
      <w:r>
        <w:rPr/>
        <w:commentReference w:id="37"/>
      </w:r>
      <w:r>
        <w:rPr/>
        <w:t xml:space="preserve"> sans besoin de connaissance</w:t>
      </w:r>
      <w:r>
        <w:rPr/>
        <w:commentReference w:id="38"/>
      </w:r>
      <w:r>
        <w:rPr/>
        <w:t xml:space="preserve"> informatiques approfondies, grâce à son langage de programmation simple et le constructeur d’interface graphique intégré. D’autres plateformes plus spécialisées, comme GAMA (</w:t>
      </w:r>
      <w:r>
        <w:rPr>
          <w:color w:val="222222"/>
          <w:highlight w:val="white"/>
        </w:rPr>
        <w:t>Grignard et al., 2013</w:t>
      </w:r>
      <w:r>
        <w:rPr/>
        <w:t xml:space="preserve">),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Bien que </w:t>
      </w:r>
      <w:commentRangeStart w:id="39"/>
      <w:r>
        <w:rPr/>
        <w:t>ces plateformes</w:t>
      </w:r>
      <w:r>
        <w:rPr/>
      </w:r>
      <w:commentRangeEnd w:id="39"/>
      <w:r>
        <w:commentReference w:id="39"/>
      </w:r>
      <w:r>
        <w:rPr/>
        <w:t xml:space="preserve"> intègrent des outils de base permettant un premier pas vers un tel passage à l’échelle, un besoin de “méta-plateforme” dédiée </w:t>
      </w:r>
      <w:r>
        <w:rPr/>
        <w:commentReference w:id="40"/>
      </w:r>
      <w:r>
        <w:rPr/>
        <w:t>a naturellement émergé.</w:t>
      </w:r>
    </w:p>
    <w:p>
      <w:pPr>
        <w:pStyle w:val="Normal"/>
        <w:rPr/>
      </w:pPr>
      <w:r>
        <w:rPr/>
      </w:r>
    </w:p>
    <w:p>
      <w:pPr>
        <w:pStyle w:val="Normal"/>
        <w:rPr>
          <w:b/>
          <w:b/>
        </w:rPr>
      </w:pPr>
      <w:r>
        <w:rPr>
          <w:b/>
        </w:rPr>
        <w:t>3.1 Un  laboratoire virtuel : la plateforme OpenMOLE</w:t>
      </w:r>
    </w:p>
    <w:p>
      <w:pPr>
        <w:pStyle w:val="Normal"/>
        <w:jc w:val="both"/>
        <w:rPr/>
      </w:pPr>
      <w:r>
        <w:rPr/>
        <w:t xml:space="preserve">Depuis 2008 le </w:t>
      </w:r>
      <w:commentRangeStart w:id="41"/>
      <w:r>
        <w:rPr/>
        <w:t>logiciel</w:t>
      </w:r>
      <w:r>
        <w:rPr/>
      </w:r>
      <w:commentRangeEnd w:id="41"/>
      <w:r>
        <w:commentReference w:id="41"/>
      </w:r>
      <w:r>
        <w:rPr/>
        <w:t xml:space="preserve"> OpenMOLE a été conçu pour explorer la dynamique des modèles multi-agents (Reuillon, Chuffart et al., 2010 ; Reuillon, Leclaire et Rey-Coyrehourcq, 2013). Il est issu du développement d’un précédent logiciel, SimExplorer (Amblard, 2003 ; Deffuant et al., 2003), qui offrait déjà à ses utilisateurs une interface ergonomique pour la conception de plans d’expérimentation et </w:t>
      </w:r>
      <w:commentRangeStart w:id="42"/>
      <w:r>
        <w:rPr/>
        <w:t>donne</w:t>
      </w:r>
      <w:r>
        <w:rPr/>
      </w:r>
      <w:commentRangeEnd w:id="42"/>
      <w:r>
        <w:commentReference w:id="42"/>
      </w:r>
      <w:r>
        <w:rPr/>
        <w:t xml:space="preserve"> accès au calcul distribué. OpenMOLE</w:t>
      </w:r>
      <w:r>
        <w:rPr>
          <w:rStyle w:val="Ancredenotedebasdepage"/>
          <w:rStyle w:val="Ancredenotedebasdepage"/>
          <w:vertAlign w:val="superscript"/>
        </w:rPr>
        <w:footnoteReference w:id="3"/>
      </w:r>
      <w:r>
        <w:rPr/>
        <w:t xml:space="preserve"> est un outil de modélisation 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p>
    <w:p>
      <w:pPr>
        <w:pStyle w:val="Normal"/>
        <w:jc w:val="both"/>
        <w:rPr/>
      </w:pPr>
      <w:r>
        <w:rPr/>
        <w:t xml:space="preserve">Les procédures (ou </w:t>
      </w:r>
      <w:r>
        <w:rPr>
          <w:i/>
        </w:rPr>
        <w:t>workflow</w:t>
      </w:r>
      <w:ins w:id="15" w:author="Auteur inconnu" w:date="2019-04-01T10:01:42Z">
        <w:r>
          <w:rPr>
            <w:i/>
          </w:rPr>
          <w:t>s</w:t>
        </w:r>
      </w:ins>
      <w:r>
        <w:rPr/>
        <w:t>) proposées dans OpenMOLE sont décrites de manière indépendante des modèles et sont donc reproductibles, ré-utilisables et échangeables entre modélisateurs. Une place d’échange (</w:t>
      </w:r>
      <w:r>
        <w:rPr>
          <w:i/>
        </w:rPr>
        <w:t>market place</w:t>
      </w:r>
      <w:r>
        <w:rPr/>
        <w:t xml:space="preserve">) est intégrée au logiciel, à l’image de la librairie de modèles incluse dans NetLogo, et permet aux utilisateurs de bénéficier de scripts d’exploration pouvant servir de </w:t>
      </w:r>
      <w:r>
        <w:rPr>
          <w:i/>
        </w:rPr>
        <w:t>template</w:t>
      </w:r>
      <w:r>
        <w:rPr/>
        <w:t xml:space="preserve"> ou d’exemple, dans des domaines thématiques très variés et pour l’ensemble des méthodes et langages implémentés dans OpenMOLE (par exemple pour </w:t>
      </w:r>
      <w:commentRangeStart w:id="43"/>
      <w:r>
        <w:rPr/>
        <w:t>les champs thématiques</w:t>
      </w:r>
      <w:r>
        <w:rPr/>
      </w:r>
      <w:commentRangeEnd w:id="43"/>
      <w:r>
        <w:commentReference w:id="43"/>
      </w:r>
      <w:r>
        <w:rPr/>
        <w:t xml:space="preserve"> calibration de modèles géographiques, </w:t>
      </w:r>
      <w:r>
        <w:rPr/>
        <w:commentReference w:id="44"/>
      </w:r>
      <w:r>
        <w:rPr/>
        <w:t xml:space="preserve">analyse de réseaux biologiques, </w:t>
      </w:r>
      <w:r>
        <w:rPr/>
        <w:commentReference w:id="45"/>
      </w:r>
      <w:r>
        <w:rPr/>
        <w:t>traitement d’images pour les neurosciences).</w:t>
      </w:r>
    </w:p>
    <w:p>
      <w:pPr>
        <w:pStyle w:val="Normal"/>
        <w:jc w:val="both"/>
        <w:rPr/>
      </w:pPr>
      <w:r>
        <w:rPr/>
        <w:t xml:space="preserve">Il est utile de mentionner l’utilisation par OpenMOLE d’un </w:t>
      </w:r>
      <w:r>
        <w:rPr>
          <w:i/>
        </w:rPr>
        <w:t>Domain Specific Language</w:t>
      </w:r>
      <w:r>
        <w:rPr/>
        <w:t xml:space="preserve"> (DSL) (</w:t>
      </w:r>
      <w:r>
        <w:rPr>
          <w:rFonts w:eastAsia="Arial" w:cs="Arial" w:ascii="Arial" w:hAnsi="Arial"/>
          <w:color w:val="222222"/>
          <w:sz w:val="20"/>
          <w:szCs w:val="20"/>
          <w:highlight w:val="white"/>
        </w:rPr>
        <w:t>Van Deursen and Klint, 2002</w:t>
      </w:r>
      <w:r>
        <w:rPr/>
        <w:t xml:space="preserve">) pour l'écriture des </w:t>
      </w:r>
      <w:r>
        <w:rPr>
          <w:i/>
        </w:rPr>
        <w:t>workflow</w:t>
      </w:r>
      <w:ins w:id="16" w:author="Auteur inconnu" w:date="2019-04-01T10:02:09Z">
        <w:r>
          <w:rPr>
            <w:i/>
          </w:rPr>
          <w:t>s</w:t>
        </w:r>
      </w:ins>
      <w:r>
        <w:rPr/>
        <w:t xml:space="preserve"> d’exploration. Cette pratique consiste en la création d’une notation et de règles spécifiques au domaine d’un problème donné. Il s’agit en quelque sorte d’un langage de programmation dédié</w:t>
      </w:r>
      <w:ins w:id="17" w:author="Auteur inconnu" w:date="2019-04-01T10:02:23Z">
        <w:r>
          <w:rPr/>
          <w:t>,</w:t>
        </w:r>
      </w:ins>
      <w:r>
        <w:rPr/>
        <w:t xml:space="preserve"> dans ce cas</w:t>
      </w:r>
      <w:ins w:id="18" w:author="Auteur inconnu" w:date="2019-04-01T10:02:25Z">
        <w:r>
          <w:rPr/>
          <w:t>,</w:t>
        </w:r>
      </w:ins>
      <w:r>
        <w:rPr/>
        <w:t xml:space="preserve"> à l’exploration des modèles et aux méthodes associées. Celui-ci n’est bien </w:t>
      </w:r>
      <w:del w:id="19" w:author="Auteur inconnu" w:date="2019-04-01T10:02:33Z">
        <w:r>
          <w:rPr/>
          <w:delText>sur</w:delText>
        </w:r>
      </w:del>
      <w:ins w:id="20" w:author="Auteur inconnu" w:date="2019-04-01T10:02:33Z">
        <w:r>
          <w:rPr/>
          <w:t>sûr</w:t>
        </w:r>
      </w:ins>
      <w:r>
        <w:rPr/>
        <w:t xml:space="preserve"> pas créé de toutes pièces, mais vient comme une extension du langage sous-jacent, c’est-à-dire </w:t>
      </w:r>
      <w:r>
        <w:rPr>
          <w:i/>
        </w:rPr>
        <w:t>Scala</w:t>
      </w:r>
      <w:r>
        <w:rPr/>
        <w:t xml:space="preserve"> dans le cas d’OpenMOLE. Un nombre réduit de mot-clés et de primitives rend </w:t>
      </w:r>
      <w:ins w:id="21" w:author="Auteur inconnu" w:date="2019-04-01T10:02:55Z">
        <w:r>
          <w:rPr/>
          <w:t xml:space="preserve">son </w:t>
        </w:r>
      </w:ins>
      <w:del w:id="22" w:author="Auteur inconnu" w:date="2019-04-01T10:02:55Z">
        <w:r>
          <w:rPr/>
          <w:delText>l’</w:delText>
        </w:r>
      </w:del>
      <w:r>
        <w:rPr/>
        <w:t xml:space="preserve">utilisation aisée même pour un utilisateur qui n’aurait aucune connaissance en programmation, et par ailleurs le DSL reste très flexible pour l’utilisateur avancé qui peut utiliser la programmation </w:t>
      </w:r>
      <w:r>
        <w:rPr>
          <w:i/>
        </w:rPr>
        <w:t>Scala</w:t>
      </w:r>
      <w:r>
        <w:rPr/>
        <w:t xml:space="preserve">. Selon </w:t>
      </w:r>
      <w:r>
        <w:rPr>
          <w:rFonts w:eastAsia="Arial" w:cs="Arial" w:ascii="Arial" w:hAnsi="Arial"/>
          <w:color w:val="222222"/>
          <w:sz w:val="20"/>
          <w:szCs w:val="20"/>
          <w:highlight w:val="white"/>
        </w:rPr>
        <w:t>Passerat-Palmbach et al. (2017), le DSL d’OpenMOLE est l’un des éléments clés de sa généricité et de son accessibilité.</w:t>
      </w:r>
    </w:p>
    <w:p>
      <w:pPr>
        <w:pStyle w:val="Normal"/>
        <w:jc w:val="both"/>
        <w:rPr/>
      </w:pPr>
      <w:r>
        <w:rPr/>
        <w:t>Notons également que l’un des atouts principaux d’OpenMOLE est l'accès transparent aux environnements de calcul haute performance (HPC). L’augmentation des moyens de calcul mentionnée précédemment peut se manifester physiquement sous différents aspects pour le modélisateur</w:t>
      </w:r>
      <w:ins w:id="23" w:author="Auteur inconnu" w:date="2019-04-01T10:03:24Z">
        <w:r>
          <w:rPr/>
          <w:t> </w:t>
        </w:r>
      </w:ins>
      <w:r>
        <w:rPr/>
        <w:t xml:space="preserve">:  serveur local, cluster de calcul local, grille de calcul (mise en réseau de multiples clusters, comme la grille de calcul européenne EGI), services de </w:t>
      </w:r>
      <w:r>
        <w:rPr>
          <w:i/>
        </w:rPr>
        <w:t>cloud computing</w:t>
      </w:r>
      <w:r>
        <w:rPr/>
        <w:t>. Leur utilisation demande dans la majorité des cas des compétences informatiques avancées, généralement inaccessibles à un modélisateur géographe standard. OpenMOLE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w:t>
      </w:r>
    </w:p>
    <w:p>
      <w:pPr>
        <w:pStyle w:val="Normal"/>
        <w:jc w:val="both"/>
        <w:rPr/>
      </w:pPr>
      <w:r>
        <w:rPr>
          <w:color w:val="222222"/>
          <w:highlight w:val="white"/>
        </w:rPr>
        <w:t>La présentation de l’utilisation du DSL et de la mise en place de scripts n'étant pas l’objectif de ce chapitre, nous renvoyons le lecteur à la documentation en ligne d’OpenMOLE pour des exemples de scripts et d’exploration de modèles. Nous rappelons simplement les composants fondamentaux d’un script d’exploration: (i) la définition de prototypes, qui correspondent aux paramètres et aux sorties du modèles, qui prendront différentes valeurs lors de l'expérience</w:t>
      </w:r>
      <w:ins w:id="24" w:author="Auteur inconnu" w:date="2019-05-31T10:44:11Z">
        <w:r>
          <w:rPr>
            <w:color w:val="222222"/>
            <w:highlight w:val="white"/>
          </w:rPr>
          <w:t> </w:t>
        </w:r>
      </w:ins>
      <w:r>
        <w:rPr>
          <w:color w:val="222222"/>
          <w:highlight w:val="white"/>
        </w:rPr>
        <w:t>; (ii) la définition de tâches, incluant l'exécution du modèle mais pouvant aussi par exemple être des pré- ou post-traitements - les tâches couvrant une très grande variété de langages (scala, java, NetLogo, R, Scilab, code natif comme python ou C++)</w:t>
      </w:r>
      <w:ins w:id="25" w:author="Auteur inconnu" w:date="2019-05-31T10:44:21Z">
        <w:r>
          <w:rPr>
            <w:color w:val="222222"/>
            <w:highlight w:val="white"/>
          </w:rPr>
          <w:t> </w:t>
        </w:r>
      </w:ins>
      <w:r>
        <w:rPr>
          <w:color w:val="222222"/>
          <w:highlight w:val="white"/>
        </w:rPr>
        <w:t>; (iii) la description des méthodes à appliquer (exploration par échantillonnage, calibrage, recherche de diversité, etc.) qui agiront sur les valeurs des prototypes et lanceront la tâche d'évaluation considérée (le plus souvent le modèle)</w:t>
      </w:r>
      <w:ins w:id="26" w:author="Auteur inconnu" w:date="2019-05-31T10:44:30Z">
        <w:r>
          <w:rPr>
            <w:color w:val="222222"/>
            <w:highlight w:val="white"/>
          </w:rPr>
          <w:t> </w:t>
        </w:r>
      </w:ins>
      <w:r>
        <w:rPr>
          <w:color w:val="222222"/>
          <w:highlight w:val="white"/>
        </w:rPr>
        <w:t xml:space="preserve">; (iv) une spécification des données </w:t>
      </w:r>
      <w:ins w:id="27" w:author="Auteur inconnu" w:date="2019-04-01T10:04:01Z">
        <w:r>
          <w:rPr>
            <w:color w:val="222222"/>
            <w:highlight w:val="white"/>
          </w:rPr>
          <w:t>récupérées</w:t>
        </w:r>
      </w:ins>
      <w:del w:id="28" w:author="Auteur inconnu" w:date="2019-04-01T10:04:01Z">
        <w:r>
          <w:rPr>
            <w:color w:val="222222"/>
            <w:highlight w:val="white"/>
          </w:rPr>
          <w:delText>recupérées</w:delText>
        </w:r>
      </w:del>
      <w:r>
        <w:rPr>
          <w:color w:val="222222"/>
          <w:highlight w:val="white"/>
        </w:rPr>
        <w:t xml:space="preserve"> en sortie de l’exécution du script (les données de simulation étant souvent massives, une sélection </w:t>
      </w:r>
      <w:commentRangeStart w:id="46"/>
      <w:r>
        <w:rPr>
          <w:color w:val="222222"/>
          <w:highlight w:val="white"/>
        </w:rPr>
        <w:t>par cette étape</w:t>
      </w:r>
      <w:r>
        <w:rPr>
          <w:color w:val="222222"/>
          <w:highlight w:val="white"/>
        </w:rPr>
      </w:r>
      <w:commentRangeEnd w:id="46"/>
      <w:r>
        <w:commentReference w:id="46"/>
      </w:r>
      <w:r>
        <w:rPr>
          <w:color w:val="222222"/>
          <w:highlight w:val="white"/>
        </w:rPr>
        <w:t xml:space="preserve"> est cruciale)</w:t>
      </w:r>
      <w:ins w:id="29" w:author="Auteur inconnu" w:date="2019-05-31T10:44:38Z">
        <w:r>
          <w:rPr>
            <w:color w:val="222222"/>
            <w:highlight w:val="white"/>
          </w:rPr>
          <w:t> </w:t>
        </w:r>
      </w:ins>
      <w:r>
        <w:rPr>
          <w:color w:val="222222"/>
          <w:highlight w:val="white"/>
        </w:rPr>
        <w:t>; et (v) la définition de l’environnement de calcul sur lequel la méthode sera lancée.</w:t>
      </w:r>
    </w:p>
    <w:p>
      <w:pPr>
        <w:pStyle w:val="Normal"/>
        <w:jc w:val="both"/>
        <w:rPr/>
      </w:pPr>
      <w:r>
        <w:rPr/>
        <w:t xml:space="preserve">La plateforme vise à considérablement étendre les pratiques de la </w:t>
      </w:r>
      <w:r>
        <w:rPr>
          <w:i/>
        </w:rPr>
        <w:t>generative social science</w:t>
      </w:r>
      <w:r>
        <w:rPr/>
        <w:t xml:space="preserve"> proposée par Epstein et Axtell (1996)</w:t>
      </w:r>
      <w:commentRangeStart w:id="47"/>
      <w:r>
        <w:rPr/>
        <w:t>, qui envisageait chaque modèle multi-agents comme une société artificielle, engendrant des comportements macroscopiques à partir d’hypothèses émises sur les comportements microscopiques. Les expériences numériques envisageables changent d'échelle, et les questions posées au modèle de nature qualitative.</w:t>
      </w:r>
      <w:r>
        <w:rPr/>
      </w:r>
      <w:commentRangeEnd w:id="47"/>
      <w:r>
        <w:commentReference w:id="47"/>
      </w:r>
      <w:r>
        <w:rPr/>
        <w:t xml:space="preserve"> Selon Clara Schmitt (2014), qui a utilisé la plateforme OpenMOLE pour développer avec Sébastien Rey Coyrehourcq (2014) le modèle SimpopLocal destiné à simuler l’émergence d’un système de villes, le laboratoire virtuel que représente cette plateforme « n’est plus seulement le modèle de simulation et les hypothèses qu’il simule (i.e. </w:t>
      </w:r>
      <w:r>
        <w:rPr>
          <w:i/>
        </w:rPr>
        <w:t>l’artificial society</w:t>
      </w:r>
      <w:r>
        <w:rPr/>
        <w:t xml:space="preserve">).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à concevoir et explorer), les hypothèses d’un chercheur (les processus géographiques transcrits en mécanismes du modèles), des méthodes (la méthode de modélisation itérative et assistée par le calcul intensif), des outils (les procédures d’exploration automatisées et tout autre plan d’expérimentations incorporé dans OpenMOLE), le tout rassemblé dans une salle, la plateforme de modélisation </w:t>
      </w:r>
      <w:commentRangeStart w:id="48"/>
      <w:r>
        <w:rPr/>
        <w:t>SimProcess</w:t>
      </w:r>
      <w:r>
        <w:rPr/>
      </w:r>
      <w:commentRangeEnd w:id="48"/>
      <w:r>
        <w:commentReference w:id="48"/>
      </w:r>
      <w:r>
        <w:rPr/>
        <w:t xml:space="preserve"> (Rey Coyrehourcq, 2014) ». </w:t>
      </w:r>
    </w:p>
    <w:p>
      <w:pPr>
        <w:pStyle w:val="Normal"/>
        <w:spacing w:lineRule="auto" w:line="240" w:before="0" w:after="0"/>
        <w:jc w:val="both"/>
        <w:rPr/>
      </w:pPr>
      <w:r>
        <w:rPr/>
        <w:t xml:space="preserve">Par rapport aux protocoles généraux comme celui introduit par (Grimm et al., 2014) pour présenter l’ensemble des étapes de la modélisation, les principes appliqués dans OpenMOLE apportent surtout de la nouveauté en termes de capacités inédites d’exploration du comportement dynamique des modèles de simulation. Deux principales innovations consistent dans l’emploi systématique de meta-heuristiques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deviendrait rapidement </w:t>
      </w:r>
      <w:commentRangeStart w:id="49"/>
      <w:r>
        <w:rPr/>
        <w:t>prohibitive</w:t>
      </w:r>
      <w:r>
        <w:rPr/>
      </w:r>
      <w:commentRangeEnd w:id="49"/>
      <w:r>
        <w:commentReference w:id="49"/>
      </w:r>
      <w:r>
        <w:rPr/>
        <w:t>.</w:t>
      </w:r>
    </w:p>
    <w:p>
      <w:pPr>
        <w:pStyle w:val="Normal"/>
        <w:spacing w:lineRule="auto" w:line="240" w:before="0" w:after="0"/>
        <w:jc w:val="both"/>
        <w:rPr/>
      </w:pPr>
      <w:r>
        <w:rPr/>
      </w:r>
    </w:p>
    <w:p>
      <w:pPr>
        <w:pStyle w:val="Normal"/>
        <w:spacing w:lineRule="auto" w:line="240" w:before="0" w:after="0"/>
        <w:jc w:val="both"/>
        <w:rPr/>
      </w:pPr>
      <w:r>
        <w:rPr/>
        <w:t xml:space="preserve">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distribution </w:t>
      </w:r>
      <w:r>
        <w:rPr/>
        <w:commentReference w:id="50"/>
      </w:r>
      <w:r>
        <w:rPr/>
        <w:t xml:space="preserve">sur grille, chacun des </w:t>
      </w:r>
      <w:ins w:id="30" w:author="Auteur inconnu" w:date="2019-04-01T10:05:04Z">
        <w:r>
          <w:rPr/>
          <w:t>nœuds</w:t>
        </w:r>
      </w:ins>
      <w:del w:id="31" w:author="Auteur inconnu" w:date="2019-04-01T10:05:04Z">
        <w:r>
          <w:rPr/>
          <w:delText>noeuds</w:delText>
        </w:r>
      </w:del>
      <w:r>
        <w:rPr/>
        <w:t xml:space="preserve"> </w:t>
      </w:r>
      <w:r>
        <w:rPr/>
        <w:commentReference w:id="51"/>
      </w:r>
      <w:r>
        <w:rPr/>
        <w:t xml:space="preserve">faisant évoluer une sous-population, qui est régulièrement récupérée, fusionnée dans la population globale, à partir de laquelle une nouvelle sous-population est générée et envoyée sur le </w:t>
      </w:r>
      <w:ins w:id="32" w:author="Auteur inconnu" w:date="2019-04-01T10:05:07Z">
        <w:r>
          <w:rPr/>
          <w:t>nœud.</w:t>
        </w:r>
      </w:ins>
      <w:del w:id="33" w:author="Auteur inconnu" w:date="2019-04-01T10:05:07Z">
        <w:r>
          <w:rPr/>
          <w:delText>noeud.</w:delText>
        </w:r>
      </w:del>
      <w:r>
        <w:rPr/>
        <w:t xml:space="preserve"> Ce type d’algorithme </w:t>
      </w:r>
      <w:commentRangeStart w:id="52"/>
      <w:r>
        <w:rPr/>
        <w:t>s'étend par ailleurs relativement bien</w:t>
      </w:r>
      <w:r>
        <w:rPr/>
      </w:r>
      <w:commentRangeEnd w:id="52"/>
      <w:r>
        <w:commentReference w:id="52"/>
      </w:r>
      <w:r>
        <w:rPr/>
        <w:t xml:space="preserve"> aux</w:t>
      </w:r>
      <w:ins w:id="34" w:author="Auteur inconnu" w:date="2019-05-31T10:50:39Z">
        <w:r>
          <w:rPr/>
          <w:t xml:space="preserve"> </w:t>
        </w:r>
      </w:ins>
      <w:r>
        <w:rPr/>
        <w:commentReference w:id="53"/>
      </w:r>
      <w:r>
        <w:rPr/>
        <w:t xml:space="preserve"> modèles stochastiques, même si </w:t>
      </w:r>
      <w:commentRangeStart w:id="54"/>
      <w:r>
        <w:rPr/>
        <w:t>cet aspect comporte encore un certain nombre de problèmes ouverts</w:t>
      </w:r>
      <w:r>
        <w:rPr/>
      </w:r>
      <w:commentRangeEnd w:id="54"/>
      <w:r>
        <w:commentReference w:id="54"/>
      </w:r>
      <w:r>
        <w:rPr/>
        <w:t xml:space="preserve"> (</w:t>
      </w:r>
      <w:r>
        <w:rPr>
          <w:rFonts w:eastAsia="Arial" w:cs="Arial" w:ascii="Arial" w:hAnsi="Arial"/>
          <w:color w:val="222222"/>
          <w:sz w:val="20"/>
          <w:szCs w:val="20"/>
          <w:highlight w:val="white"/>
        </w:rPr>
        <w:t>Rakshit, Konar and Das, 2017</w:t>
      </w:r>
      <w:r>
        <w:rPr/>
        <w:t xml:space="preserve">). Suivant Rey-Coyrehourcq (2015), ces méthodes se situent dans le cadre plus global de l'Evolutionary Computation, et la bibliothèque </w:t>
      </w:r>
      <w:r>
        <w:rPr>
          <w:i/>
        </w:rPr>
        <w:t>scala</w:t>
      </w:r>
      <w:r>
        <w:rPr/>
        <w:t xml:space="preserve"> MGO développée simultanément à la plateforme et qui permet d’y implémenter les algorithmes évolutionnaires, a été conçue pour être facilement étendue à d’autres heuristiques en </w:t>
      </w:r>
      <w:r>
        <w:rPr>
          <w:i/>
        </w:rPr>
        <w:t>Evolutionary Computation</w:t>
      </w:r>
      <w:r>
        <w:rPr/>
        <w:t xml:space="preserve">, </w:t>
      </w:r>
      <w:commentRangeStart w:id="55"/>
      <w:r>
        <w:rPr/>
        <w:t>laissant les possibilités de méthodes incluses dans OpenMOLE totalement ouvertes</w:t>
      </w:r>
      <w:r>
        <w:rPr/>
      </w:r>
      <w:commentRangeEnd w:id="55"/>
      <w:r>
        <w:commentReference w:id="55"/>
      </w:r>
      <w:r>
        <w:rPr/>
        <w:t>.</w:t>
      </w:r>
    </w:p>
    <w:p>
      <w:pPr>
        <w:pStyle w:val="Normal"/>
        <w:spacing w:lineRule="auto" w:line="240" w:before="0" w:after="0"/>
        <w:jc w:val="both"/>
        <w:rPr/>
      </w:pPr>
      <w:r>
        <w:rPr/>
      </w:r>
    </w:p>
    <w:p>
      <w:pPr>
        <w:pStyle w:val="Normal"/>
        <w:spacing w:lineRule="auto" w:line="240" w:before="0" w:after="0"/>
        <w:jc w:val="both"/>
        <w:rPr>
          <w:i/>
          <w:i/>
        </w:rPr>
      </w:pPr>
      <w:commentRangeStart w:id="56"/>
      <w:r>
        <w:rPr/>
        <w:t xml:space="preserve">(Reuillon, Leclaire et Rey-Coyrehourcq, 2013) décrivent les principes fondamentaux de la plateforme, tandis que (Pumain et Reuillon, 2017) donnent une contextualisation des différentes utilisations dans le cadre de modèles de simulation pour les systèmes de villes. </w:t>
      </w:r>
      <w:r>
        <w:rPr/>
      </w:r>
      <w:commentRangeEnd w:id="56"/>
      <w:r>
        <w:commentReference w:id="56"/>
      </w:r>
      <w:r>
        <w:rPr/>
        <w:t>Selon R. Reuillon cité par Raimbault (2017a), la philosophie d’OpenMole s’articule autour de trois axes</w:t>
      </w:r>
      <w:ins w:id="35" w:author="Auteur inconnu" w:date="2019-05-31T10:54:45Z">
        <w:r>
          <w:rPr/>
          <w:t> </w:t>
        </w:r>
      </w:ins>
      <w:r>
        <w:rPr/>
        <w:t>: le modèle comme “boîte noire” à explorer (i.e. méthodes</w:t>
      </w:r>
      <w:r>
        <w:rPr/>
        <w:commentReference w:id="57"/>
      </w:r>
      <w:r>
        <w:rPr/>
        <w:t xml:space="preserve"> 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au chapitre 4 (Cottineau et al., 2015), changement de la nature des questions posées au modèle (par exemple détermination complète de l’</w:t>
      </w:r>
      <w:commentRangeStart w:id="58"/>
      <w:r>
        <w:rPr/>
        <w:t>espace faisable</w:t>
      </w:r>
      <w:r>
        <w:rPr/>
      </w:r>
      <w:commentRangeEnd w:id="58"/>
      <w:r>
        <w:commentReference w:id="58"/>
      </w:r>
      <w:r>
        <w:rPr/>
        <w:t xml:space="preserve"> (Chérel, Cottineau et Reuillon, 2015)), tout cela permis par l’utilisation du calcul intensif (Schmitt et al., 2015).</w:t>
      </w:r>
      <w:commentRangeStart w:id="59"/>
      <w:r>
        <w:rPr/>
        <w:t xml:space="preserve"> Les différentes méthodes disponibles dans ce cadre seront illustrées ci-dessous dans des exemples concrets. </w:t>
      </w:r>
      <w:r>
        <w:rPr/>
      </w:r>
      <w:commentRangeEnd w:id="59"/>
      <w:r>
        <w:commentReference w:id="59"/>
      </w:r>
      <w:r>
        <w:rPr/>
        <w:t>La documentation en ligne donne un aperçu global des méthodes disponibles dans la version la plus récente du logiciel et de leur articulation dans un cadre standard.</w:t>
      </w:r>
    </w:p>
    <w:p>
      <w:pPr>
        <w:pStyle w:val="Normal"/>
        <w:spacing w:lineRule="auto" w:line="240" w:before="0" w:after="0"/>
        <w:jc w:val="both"/>
        <w:rPr/>
      </w:pPr>
      <w:r>
        <w:rPr/>
      </w:r>
    </w:p>
    <w:p>
      <w:pPr>
        <w:pStyle w:val="Normal"/>
        <w:spacing w:lineRule="auto" w:line="240" w:before="0" w:after="0"/>
        <w:jc w:val="both"/>
        <w:rPr/>
      </w:pPr>
      <w:commentRangeStart w:id="60"/>
      <w:r>
        <w:rPr>
          <w:highlight w:val="yellow"/>
          <w:rPrChange w:id="0" w:author="Auteur inconnu" w:date="2019-05-31T11:01:18Z"/>
        </w:rPr>
        <w:t>Nous considérons un modèle de simulation comme un algorithme</w:t>
      </w:r>
      <w:r>
        <w:rPr>
          <w:highlight w:val="yellow"/>
        </w:rPr>
      </w:r>
      <w:commentRangeEnd w:id="60"/>
      <w:r>
        <w:commentReference w:id="60"/>
      </w:r>
      <w:r>
        <w:rPr>
          <w:highlight w:val="yellow"/>
          <w:rPrChange w:id="0" w:author="Auteur inconnu" w:date="2019-05-31T11:01:18Z"/>
        </w:rPr>
        <w:t xml:space="preserve"> produisant des sorties à partir de données et de paramètres en entrée. </w:t>
      </w:r>
      <w:commentRangeStart w:id="61"/>
      <w:r>
        <w:rPr>
          <w:highlight w:val="yellow"/>
          <w:rPrChange w:id="0" w:author="Auteur inconnu" w:date="2019-05-31T11:00:52Z"/>
        </w:rPr>
        <w:t>Dans ce cadre</w:t>
      </w:r>
      <w:r>
        <w:rPr>
          <w:highlight w:val="yellow"/>
        </w:rPr>
      </w:r>
      <w:commentRangeEnd w:id="61"/>
      <w:r>
        <w:commentReference w:id="61"/>
      </w:r>
      <w:r>
        <w:rPr>
          <w:highlight w:val="yellow"/>
          <w:rPrChange w:id="0" w:author="Auteur inconnu" w:date="2019-05-31T11:00:52Z"/>
        </w:rPr>
        <w:t xml:space="preserve">, nous rappelons que dans un cas idéal, l’ensemble des étapes suivantes </w:t>
      </w:r>
      <w:commentRangeStart w:id="62"/>
      <w:r>
        <w:rPr>
          <w:highlight w:val="yellow"/>
          <w:rPrChange w:id="0" w:author="Auteur inconnu" w:date="2019-05-31T11:00:52Z"/>
        </w:rPr>
        <w:t xml:space="preserve">devraient </w:t>
      </w:r>
      <w:r>
        <w:rPr>
          <w:highlight w:val="yellow"/>
        </w:rPr>
      </w:r>
      <w:commentRangeEnd w:id="62"/>
      <w:r>
        <w:commentReference w:id="62"/>
      </w:r>
      <w:r>
        <w:rPr>
          <w:highlight w:val="yellow"/>
          <w:rPrChange w:id="0" w:author="Auteur inconnu" w:date="2019-05-31T11:00:52Z"/>
        </w:rPr>
        <w:t>être nécessaires pour une utilisation robuste des modèles de simulation.</w:t>
      </w:r>
    </w:p>
    <w:p>
      <w:pPr>
        <w:pStyle w:val="Normal"/>
        <w:spacing w:lineRule="auto" w:line="240" w:before="0" w:after="0"/>
        <w:jc w:val="both"/>
        <w:rPr>
          <w:highlight w:val="yellow"/>
        </w:rPr>
      </w:pPr>
      <w:r>
        <w:rPr>
          <w:highlight w:val="yellow"/>
        </w:rPr>
      </w:r>
    </w:p>
    <w:p>
      <w:pPr>
        <w:pStyle w:val="Normal"/>
        <w:numPr>
          <w:ilvl w:val="0"/>
          <w:numId w:val="1"/>
        </w:numPr>
        <w:spacing w:lineRule="auto" w:line="240" w:before="0" w:after="0"/>
        <w:jc w:val="both"/>
        <w:rPr>
          <w:highlight w:val="yellow"/>
        </w:rPr>
      </w:pPr>
      <w:r>
        <w:rPr>
          <w:highlight w:val="yellow"/>
          <w:rPrChange w:id="0" w:author="Auteur inconnu" w:date="2019-05-31T11:00:52Z"/>
        </w:rPr>
        <w:t xml:space="preserve"> </w:t>
      </w:r>
      <w:r>
        <w:rPr>
          <w:highlight w:val="yellow"/>
          <w:rPrChange w:id="0" w:author="Auteur inconnu" w:date="2019-05-31T11:00:52Z"/>
        </w:rPr>
        <w:t>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pPr>
        <w:pStyle w:val="Normal"/>
        <w:numPr>
          <w:ilvl w:val="0"/>
          <w:numId w:val="1"/>
        </w:numPr>
        <w:spacing w:lineRule="auto" w:line="240" w:before="0" w:after="0"/>
        <w:jc w:val="both"/>
        <w:rPr>
          <w:highlight w:val="yellow"/>
        </w:rPr>
      </w:pPr>
      <w:r>
        <w:rPr>
          <w:highlight w:val="yellow"/>
          <w:rPrChange w:id="0" w:author="Auteur inconnu" w:date="2019-05-31T11:00:52Z"/>
        </w:rPr>
        <w:t>Évaluation des variations stochastiques : grand nombre de répétitions pour un nombre raisonnable de paramètres, établissement du nombre de répétitions nécessaire pour atteindre un certain niveau de convergence statistique.</w:t>
      </w:r>
    </w:p>
    <w:p>
      <w:pPr>
        <w:pStyle w:val="Normal"/>
        <w:numPr>
          <w:ilvl w:val="0"/>
          <w:numId w:val="1"/>
        </w:numPr>
        <w:spacing w:lineRule="auto" w:line="240" w:before="0" w:after="0"/>
        <w:jc w:val="both"/>
        <w:rPr>
          <w:highlight w:val="yellow"/>
        </w:rPr>
      </w:pPr>
      <w:r>
        <w:rPr>
          <w:highlight w:val="yellow"/>
          <w:rPrChange w:id="0" w:author="Auteur inconnu" w:date="2019-05-31T11:00:52Z"/>
        </w:rPr>
        <w:t>Exploration directe pour une première analyse de sensibilité, si possible évaluation statistique des relations entre paramètres et indicateurs de sortie.</w:t>
      </w:r>
    </w:p>
    <w:p>
      <w:pPr>
        <w:pStyle w:val="Normal"/>
        <w:numPr>
          <w:ilvl w:val="0"/>
          <w:numId w:val="1"/>
        </w:numPr>
        <w:spacing w:lineRule="auto" w:line="240" w:before="0" w:after="0"/>
        <w:jc w:val="both"/>
        <w:rPr>
          <w:highlight w:val="yellow"/>
        </w:rPr>
      </w:pPr>
      <w:r>
        <w:rPr>
          <w:highlight w:val="yellow"/>
          <w:rPrChange w:id="0" w:author="Auteur inconnu" w:date="2019-05-31T11:00:52Z"/>
        </w:rPr>
        <w:t>Calibrage, exploration algorithmique ciblée par l’utilisation d’algorithmes spécifiques (</w:t>
      </w:r>
      <w:r>
        <w:rPr>
          <w:i/>
          <w:highlight w:val="yellow"/>
          <w:rPrChange w:id="0" w:author="Auteur inconnu" w:date="2019-05-31T11:00:52Z"/>
        </w:rPr>
        <w:t>Calibration Profile</w:t>
      </w:r>
      <w:r>
        <w:rPr>
          <w:highlight w:val="yellow"/>
          <w:rPrChange w:id="0" w:author="Auteur inconnu" w:date="2019-05-31T11:00:52Z"/>
        </w:rPr>
        <w:t xml:space="preserve"> (Reuillon, Schmitt at al. 2015), </w:t>
      </w:r>
      <w:r>
        <w:rPr>
          <w:i/>
          <w:highlight w:val="yellow"/>
          <w:rPrChange w:id="0" w:author="Auteur inconnu" w:date="2019-05-31T11:00:52Z"/>
        </w:rPr>
        <w:t>Pattern Space Exploration</w:t>
      </w:r>
      <w:r>
        <w:rPr>
          <w:highlight w:val="yellow"/>
          <w:rPrChange w:id="0" w:author="Auteur inconnu" w:date="2019-05-31T11:00:52Z"/>
        </w:rPr>
        <w:t xml:space="preserve"> (Chérel, Cottineau et Reuillon 2015)).</w:t>
      </w:r>
    </w:p>
    <w:p>
      <w:pPr>
        <w:pStyle w:val="Normal"/>
        <w:numPr>
          <w:ilvl w:val="0"/>
          <w:numId w:val="1"/>
        </w:numPr>
        <w:spacing w:lineRule="auto" w:line="240" w:before="0" w:after="0"/>
        <w:jc w:val="both"/>
        <w:rPr>
          <w:highlight w:val="yellow"/>
        </w:rPr>
      </w:pPr>
      <w:r>
        <w:rPr>
          <w:highlight w:val="yellow"/>
          <w:rPrChange w:id="0" w:author="Auteur inconnu" w:date="2019-05-31T11:00:52Z"/>
        </w:rPr>
        <w:t xml:space="preserve">Retours sur le modèle, extension et nouvelles briques de multi-modélisation, retours sur les faits stylisés et la théorie. </w:t>
      </w:r>
    </w:p>
    <w:p>
      <w:pPr>
        <w:pStyle w:val="Normal"/>
        <w:numPr>
          <w:ilvl w:val="0"/>
          <w:numId w:val="1"/>
        </w:numPr>
        <w:spacing w:lineRule="auto" w:line="240" w:before="0" w:after="0"/>
        <w:jc w:val="both"/>
        <w:rPr>
          <w:highlight w:val="yellow"/>
        </w:rPr>
      </w:pPr>
      <w:r>
        <w:rPr>
          <w:highlight w:val="yellow"/>
          <w:rPrChange w:id="0" w:author="Auteur inconnu" w:date="2019-05-31T11:00:52Z"/>
        </w:rPr>
        <w:t>Analyses de sensibilité étendues, correspondant à des méthodes expérimentales en cours d'élaboration et d'intégration dans la plateforme, comme par exemple la sensibilité aux méta-paramètres et aux conditions spatiales initiales proposée par (Raimbault et al. 2018).</w:t>
      </w:r>
    </w:p>
    <w:p>
      <w:pPr>
        <w:pStyle w:val="Normal"/>
        <w:spacing w:lineRule="auto" w:line="240" w:before="0" w:after="0"/>
        <w:jc w:val="both"/>
        <w:rPr>
          <w:highlight w:val="yellow"/>
        </w:rPr>
      </w:pPr>
      <w:r>
        <w:rPr>
          <w:highlight w:val="yellow"/>
        </w:rPr>
      </w:r>
    </w:p>
    <w:p>
      <w:pPr>
        <w:pStyle w:val="Normal"/>
        <w:spacing w:lineRule="auto" w:line="240" w:before="0" w:after="0"/>
        <w:jc w:val="both"/>
        <w:rPr/>
      </w:pPr>
      <w:r>
        <w:rPr>
          <w:highlight w:val="yellow"/>
          <w:rPrChange w:id="0" w:author="Auteur inconnu" w:date="2019-05-31T11:00:52Z"/>
        </w:rPr>
        <w:t>Le cas échéant, certaines étapes n’ont pas lieu d’être, par exemple l’évaluation de la stochasticité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r>
        <w:rPr/>
        <w:commentReference w:id="63"/>
      </w:r>
    </w:p>
    <w:p>
      <w:pPr>
        <w:pStyle w:val="Normal"/>
        <w:spacing w:lineRule="auto" w:line="240" w:before="0" w:after="0"/>
        <w:jc w:val="both"/>
        <w:rPr/>
      </w:pPr>
      <w:r>
        <w:rPr/>
      </w:r>
    </w:p>
    <w:p>
      <w:pPr>
        <w:pStyle w:val="Normal"/>
        <w:spacing w:lineRule="auto" w:line="240" w:before="0" w:after="0"/>
        <w:jc w:val="both"/>
        <w:rPr/>
      </w:pPr>
      <w:r>
        <w:rPr/>
        <w:t xml:space="preserve">Afin </w:t>
      </w:r>
      <w:commentRangeStart w:id="64"/>
      <w:r>
        <w:rPr/>
        <w:t>de mieux illustrer</w:t>
      </w:r>
      <w:r>
        <w:rPr/>
      </w:r>
      <w:commentRangeEnd w:id="64"/>
      <w:r>
        <w:commentReference w:id="64"/>
      </w:r>
      <w:r>
        <w:rPr/>
        <w:t xml:space="preserve"> cette présentation générale de la plateforme </w:t>
      </w:r>
      <w:r>
        <w:rPr/>
        <w:commentReference w:id="65"/>
      </w:r>
      <w:r>
        <w:rPr/>
        <w:t>et des méthodes associées, nous proposons dans la suite de cette section de développer précisément l’exemple du modèle SimpopLocal, dont la genèse a étroitement été liée à celle de la plateforme, et qui a été candidat pour le développement et l’application de diverses méthodes.</w:t>
      </w:r>
    </w:p>
    <w:p>
      <w:pPr>
        <w:pStyle w:val="Normal"/>
        <w:spacing w:lineRule="auto" w:line="240" w:before="0" w:after="0"/>
        <w:rPr/>
      </w:pPr>
      <w:r>
        <w:rPr/>
      </w:r>
    </w:p>
    <w:p>
      <w:pPr>
        <w:pStyle w:val="Normal"/>
        <w:rPr/>
      </w:pPr>
      <w:r>
        <w:rPr>
          <w:b/>
        </w:rPr>
        <w:t>3.2 L’expérience Simpop</w:t>
      </w:r>
      <w:ins w:id="54" w:author="Auteur inconnu" w:date="2019-04-01T10:05:27Z">
        <w:r>
          <w:rPr>
            <w:b/>
          </w:rPr>
          <w:t>L</w:t>
        </w:r>
      </w:ins>
      <w:del w:id="55" w:author="Auteur inconnu" w:date="2019-04-01T10:05:26Z">
        <w:r>
          <w:rPr>
            <w:b/>
          </w:rPr>
          <w:delText>l</w:delText>
        </w:r>
      </w:del>
      <w:r>
        <w:rPr>
          <w:b/>
        </w:rPr>
        <w:t>ocal: simulation d’une émergence en géographie</w:t>
      </w:r>
    </w:p>
    <w:p>
      <w:pPr>
        <w:pStyle w:val="Normal"/>
        <w:jc w:val="both"/>
        <w:rPr/>
      </w:pPr>
      <w:r>
        <w:rPr/>
        <w:t xml:space="preserve">Le modèle SimpopLocal a été conçu pour représenter l’émergence des systèmes de villes, telle qu’on a pu l’observer dans cinq ou six régions du monde, quelque 3000 ans après l’émergence de pratiques agricoles dans des sociétés sédentarisées (Bairoch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km2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(Demoule 2018 p.159). </w:t>
      </w:r>
    </w:p>
    <w:p>
      <w:pPr>
        <w:pStyle w:val="Normal"/>
        <w:jc w:val="both"/>
        <w:rPr/>
      </w:pPr>
      <w:r>
        <w:rPr/>
        <w:t>Cependant, les géographes continuent à identifier l’apparition des villes comme une émergence, une “bifurcation” pour deux raisons principales</w:t>
      </w:r>
      <w:ins w:id="56" w:author="Auteur inconnu" w:date="2019-05-31T11:03:48Z">
        <w:r>
          <w:rPr/>
          <w:t> </w:t>
        </w:r>
      </w:ins>
      <w:r>
        <w:rPr/>
        <w:t xml:space="preserve">: d’une part elle ne s’est pas produite systématiquement dans toutes les régions où l’agriculture a été pratiquée, donc deux régimes d’évolution des systèmes de peuplement sont possibles et viables historiquement (des régions </w:t>
      </w:r>
      <w:commentRangeStart w:id="66"/>
      <w:r>
        <w:rPr/>
        <w:t>seulement</w:t>
      </w:r>
      <w:r>
        <w:rPr/>
      </w:r>
      <w:commentRangeEnd w:id="66"/>
      <w:r>
        <w:commentReference w:id="66"/>
      </w:r>
      <w:r>
        <w:rPr/>
        <w:t xml:space="preserve"> agricoles et villageoises ont pu fonctionner pendant plusieurs siècles et subsistent aujourd’hui de façon résiduelle dans certaines forêts ou sur des îles du Pacifique par exemple), donc le régime territorial fonctionnant avec des villes constitue bien un “attracteur” spécifique dans la dynamique des systèmes de peuplement anciens</w:t>
      </w:r>
      <w:ins w:id="57" w:author="Auteur inconnu" w:date="2019-05-31T11:04:19Z">
        <w:r>
          <w:rPr/>
          <w:t> </w:t>
        </w:r>
      </w:ins>
      <w:r>
        <w:rPr/>
        <w:t>; d’autre part, la trajectoire évolutive qui voit naître les villes traduit un changement qualitatif important (une émergence) avec un accroissement significatif de la diversité des fonctions sociales associées aux habitats et aussi un élargissement considérable dans</w:t>
      </w:r>
      <w:commentRangeStart w:id="67"/>
      <w:r>
        <w:rPr/>
        <w:t xml:space="preserve"> l’échelle de la vie de relations</w:t>
      </w:r>
      <w:r>
        <w:rPr/>
      </w:r>
      <w:ins w:id="58" w:author="Auteur inconnu" w:date="2019-05-31T11:04:33Z">
        <w:commentRangeEnd w:id="67"/>
        <w:r>
          <w:commentReference w:id="67"/>
        </w:r>
        <w:r>
          <w:rPr/>
          <w:t> </w:t>
        </w:r>
      </w:ins>
      <w:r>
        <w:rPr/>
        <w:t xml:space="preserve">: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pPr>
        <w:pStyle w:val="Normal"/>
        <w:jc w:val="both"/>
        <w:rPr/>
      </w:pPr>
      <w:r>
        <w:rPr/>
        <w:t>Le modèle SimpopLocal vise à reproduire cet aspect remarquable de la dynamique des systèmes de peuplement, qui produit invariablement une amplification de la différenciation hiérarchique entre les habitats, définie dans la littérature comme un fait stylisé majeur</w:t>
      </w:r>
      <w:ins w:id="59" w:author="Auteur inconnu" w:date="2019-05-31T11:05:18Z">
        <w:r>
          <w:rPr/>
          <w:t> </w:t>
        </w:r>
      </w:ins>
      <w:r>
        <w:rPr/>
        <w:t>: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Zipf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SimpopLocal est conçu pour tester l'hypothèse énoncée dans la théorie évolutive des systèmes urbains (Pumain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pPr>
        <w:pStyle w:val="Normal"/>
        <w:jc w:val="both"/>
        <w:rPr/>
      </w:pPr>
      <w:r>
        <w:rPr/>
        <w:t>Le modèle SimpopLocal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lognormale des populations urbaines (Gibrat 1931). La grande qualité de ce modèle statistique élémentaire tient à ce qu’il utilise comme “explication” de la croissance la taille déjà acquise, laquelle exprime à la fois la richesse accumulée et la capacité d’attraction et de résilience du lieu habité (en quelque sorte il s’agit d’un modèle selon le concept de “croissance endogène” des économistes). Mais SimpopLocal est conçu, comme les modèles précédents de la “famille” des modèles multi-agents Simpop (Bura et al 1996, Sanders et al. 2007), pour pallier l’insuffisante capacité du modèle de Gibrat à prévoir la tendance partout observée à la croissance plus forte qu’attendu des plus grandes villes situées en tête des réseaux (Moriconi-Ebrard, 1993) et à l’exagération de l’inégalité entre les tailles des villes (Pumain 1997, Bretagnolle, Pumain 2010). Ces déviations au modèle de Gibrat sont liées aux corrélations de longue portée (</w:t>
      </w:r>
      <w:r>
        <w:rPr>
          <w:rFonts w:eastAsia="Arial" w:cs="Arial" w:ascii="Arial" w:hAnsi="Arial"/>
          <w:color w:val="222222"/>
          <w:sz w:val="20"/>
          <w:szCs w:val="20"/>
          <w:highlight w:val="white"/>
        </w:rPr>
        <w:t>Rozenfeld et al. 2008</w:t>
      </w:r>
      <w:r>
        <w:rPr/>
        <w:t>), suscitées par les interactions spatiales. L’effet de celles-ci amplifie la différenciation hiérarchique entre les tailles des villes participant aux échanges dans un système urbain (Favaro et al. 2011). Les modèles Simpop traduisent cet effet en introduisant, de manière exogène au modèle et à différents moments du temps de la simulation, de nouvelles fonctions urbaines qui sélectionnent certaines villes ou sont captées par elles dans un processus continu d’adaptation à ces innovations. En comparaison des autres modèles Simpop, SimpopLocal introduit deux nouveautés</w:t>
      </w:r>
      <w:ins w:id="60" w:author="Auteur inconnu" w:date="2019-05-31T11:18:07Z">
        <w:r>
          <w:rPr/>
          <w:t> </w:t>
        </w:r>
      </w:ins>
      <w:r>
        <w:rPr/>
        <w:t xml:space="preserve">: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probabilité de création variant comme le carré des populations en présence ou en </w:t>
      </w:r>
      <w:commentRangeStart w:id="68"/>
      <w:r>
        <w:rPr/>
        <w:t>relations</w:t>
      </w:r>
      <w:r>
        <w:rPr/>
      </w:r>
      <w:commentRangeEnd w:id="68"/>
      <w:r>
        <w:commentReference w:id="68"/>
      </w:r>
      <w:r>
        <w:rPr/>
        <w:t xml:space="preserve">). Cette version plus parcimonieuse de la construction du modèle permet de réduire considérablement le nombre de paramètres et autorise donc une exploration et une évaluation plus systématiques. </w:t>
      </w:r>
    </w:p>
    <w:p>
      <w:pPr>
        <w:pStyle w:val="Normal"/>
        <w:jc w:val="both"/>
        <w:rPr/>
      </w:pPr>
      <w:r>
        <w:rPr/>
      </w:r>
    </w:p>
    <w:p>
      <w:pPr>
        <w:pStyle w:val="Normal"/>
        <w:jc w:val="both"/>
        <w:rPr>
          <w:b/>
          <w:b/>
        </w:rPr>
      </w:pPr>
      <w:r>
        <w:rPr>
          <w:b/>
        </w:rPr>
        <w:t>3.3 Implémentation de SimpopLocal, de Netlogo à OpenMole</w:t>
      </w:r>
    </w:p>
    <w:p>
      <w:pPr>
        <w:pStyle w:val="Normal"/>
        <w:jc w:val="both"/>
        <w:rPr/>
      </w:pPr>
      <w:r>
        <w:rPr/>
        <w:t>Simpop</w:t>
      </w:r>
      <w:ins w:id="61" w:author="Auteur inconnu" w:date="2019-04-01T10:05:48Z">
        <w:r>
          <w:rPr/>
          <w:t>L</w:t>
        </w:r>
      </w:ins>
      <w:del w:id="62" w:author="Auteur inconnu" w:date="2019-04-01T10:05:47Z">
        <w:r>
          <w:rPr/>
          <w:delText>l</w:delText>
        </w:r>
      </w:del>
      <w:r>
        <w:rPr/>
        <w:t xml:space="preserve">ocal a été initialement développé avec le langage Netlogo, puis re-développé avec le langage de programmation Scala. La simulation avec Netlogo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passage sur la plateforme OpenMole devaient permettre une exploration plus précise et complète des comportements du modèle. </w:t>
      </w:r>
    </w:p>
    <w:p>
      <w:pPr>
        <w:pStyle w:val="Normal"/>
        <w:jc w:val="both"/>
        <w:rPr/>
      </w:pPr>
      <w:r>
        <w:rPr/>
        <w:t>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de la méso-Amérique antique). L'espace de simulation est composé d’une centaine de lieux habités. Chaque lieu est considéré comme un agent fixe et est décrit par trois attributs</w:t>
      </w:r>
      <w:ins w:id="63" w:author="Auteur inconnu" w:date="2019-05-31T11:20:58Z">
        <w:r>
          <w:rPr/>
          <w:t> </w:t>
        </w:r>
      </w:ins>
      <w:r>
        <w:rPr/>
        <w:t>: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 pratiques</w:t>
      </w:r>
      <w:del w:id="64" w:author="Auteur inconnu" w:date="2019-05-31T11:21:49Z">
        <w:r>
          <w:rPr/>
          <w:delText xml:space="preserve"> </w:delText>
        </w:r>
      </w:del>
      <w:r>
        <w:rPr/>
        <w:t>... Chaque acquisition d’innovation par un lieu habité apporte la possibilité de surpasser ses seuils de capacité, et par conséquent autorise une croissance démographique.</w:t>
      </w:r>
    </w:p>
    <w:p>
      <w:pPr>
        <w:pStyle w:val="Normal"/>
        <w:jc w:val="both"/>
        <w:rPr/>
      </w:pPr>
      <w:r>
        <w:rPr/>
        <w:t>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Coyrehourcq in Pumain, Reuillon, 2017, pp 21-34).</w:t>
      </w:r>
    </w:p>
    <w:p>
      <w:pPr>
        <w:pStyle w:val="Normal"/>
        <w:jc w:val="both"/>
        <w:rPr/>
      </w:pPr>
      <w:r>
        <w:rP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w:t>
      </w:r>
      <w:ins w:id="65" w:author="Auteur inconnu" w:date="2019-05-31T11:23:04Z">
        <w:r>
          <w:rPr/>
          <w:t> </w:t>
        </w:r>
      </w:ins>
      <w:r>
        <w:rPr/>
        <w:t xml:space="preserve">: dans ce cas, après 4000 étapes ou lorsqu’un nombre maximal arbitraire d'innovations a été atteint. On observe l’évolution de l’état du système de peuplement </w:t>
      </w:r>
      <w:commentRangeStart w:id="69"/>
      <w:r>
        <w:rPr/>
        <w:t xml:space="preserve">défini </w:t>
      </w:r>
      <w:r>
        <w:rPr/>
      </w:r>
      <w:commentRangeEnd w:id="69"/>
      <w:r>
        <w:commentReference w:id="69"/>
      </w:r>
      <w:r>
        <w:rPr/>
        <w:t>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pPr>
        <w:pStyle w:val="Normal"/>
        <w:rPr/>
      </w:pPr>
      <w:r>
        <w:rPr/>
      </w:r>
    </w:p>
    <w:p>
      <w:pPr>
        <w:pStyle w:val="Normal"/>
        <w:rPr>
          <w:b/>
          <w:b/>
        </w:rPr>
      </w:pPr>
      <w:r>
        <w:rPr>
          <w:b/>
        </w:rPr>
        <w:t>3.4 Calibrage et validation</w:t>
      </w:r>
    </w:p>
    <w:p>
      <w:pPr>
        <w:pStyle w:val="Normal"/>
        <w:jc w:val="both"/>
        <w:rPr/>
      </w:pPr>
      <w:r>
        <w:rPr/>
        <w:t xml:space="preserve">L’automatisation de l’exploration des dynamiques engendrées par les modèles de simulation avec la plateforme OpenMole utilise des algorithmes génétiques qui </w:t>
      </w:r>
      <w:commentRangeStart w:id="70"/>
      <w:r>
        <w:rPr/>
        <w:t>réalisent</w:t>
      </w:r>
      <w:r>
        <w:rPr/>
      </w:r>
      <w:commentRangeEnd w:id="70"/>
      <w:r>
        <w:commentReference w:id="70"/>
      </w:r>
      <w:r>
        <w:rPr/>
        <w:t xml:space="preserve"> de façon systématique les variations des valeurs des paramètres auparavant effectuées “à la main” par le chercheur. La distribution des calculs sur une infrastructure de grille (un réseau d’ordinateurs) permet en outre de conduire ce très grand nombre d’opérations combinatoires en réduisant  considérablement le temps de calcul, grâce au traitement en parallèle de l’information. </w:t>
      </w:r>
      <w:del w:id="66" w:author="Auteur inconnu" w:date="2019-05-31T11:24:51Z">
        <w:r>
          <w:rPr/>
          <w:delText xml:space="preserve"> </w:delText>
        </w:r>
      </w:del>
      <w:r>
        <w:rPr/>
        <w:t xml:space="preserve">Mais la mise en </w:t>
      </w:r>
      <w:ins w:id="67" w:author="Auteur inconnu" w:date="2019-05-31T11:24:56Z">
        <w:r>
          <w:rPr/>
          <w:t>œuvre</w:t>
        </w:r>
      </w:ins>
      <w:del w:id="68" w:author="Auteur inconnu" w:date="2019-05-31T11:24:56Z">
        <w:r>
          <w:rPr/>
          <w:delText>oeuvre</w:delText>
        </w:r>
      </w:del>
      <w:r>
        <w:rPr/>
        <w:t xml:space="preserve"> de cette nouvelle forme </w:t>
      </w:r>
      <w:commentRangeStart w:id="71"/>
      <w:r>
        <w:rPr/>
        <w:t>de l’expérimentation des modèles</w:t>
      </w:r>
      <w:r>
        <w:rPr/>
      </w:r>
      <w:commentRangeEnd w:id="71"/>
      <w:r>
        <w:commentReference w:id="71"/>
      </w:r>
      <w:r>
        <w:rPr/>
        <w:t xml:space="preserve"> suppose aussi une intervention du chercheur thématicien, qui doit sélectionner les objectifs précis que son modèle doit satisfaire, </w:t>
      </w:r>
      <w:commentRangeStart w:id="72"/>
      <w:r>
        <w:rPr/>
        <w:t>tandis qu’un raffinement supplémentaire de la méthode d’exploration peut conduire à un renforcement de la confiance qu’il accorde aux hypothèses scientifiques de son modèle</w:t>
      </w:r>
      <w:r>
        <w:rPr/>
      </w:r>
      <w:commentRangeEnd w:id="72"/>
      <w:r>
        <w:commentReference w:id="72"/>
      </w:r>
      <w:r>
        <w:rPr/>
        <w:t>.</w:t>
      </w:r>
    </w:p>
    <w:p>
      <w:pPr>
        <w:pStyle w:val="Normal"/>
        <w:rPr>
          <w:i/>
          <w:i/>
        </w:rPr>
      </w:pPr>
      <w:r>
        <w:rPr>
          <w:i/>
        </w:rPr>
        <w:t>Le calibrage comme optimisation au moyen des algorithmes génétiques</w:t>
      </w:r>
    </w:p>
    <w:p>
      <w:pPr>
        <w:pStyle w:val="Normal"/>
        <w:jc w:val="both"/>
        <w:rPr/>
      </w:pPr>
      <w:r>
        <w:rPr/>
        <w:t xml:space="preserve">Le calibrage est une procédure qui cherche à minimiser l’écart (appelé </w:t>
      </w:r>
      <w:r>
        <w:rPr>
          <w:i/>
        </w:rPr>
        <w:t>fitness</w:t>
      </w:r>
      <w:r>
        <w:rPr/>
        <w:t xml:space="preserve">) entre le comportement simulé par le modèle et le comportement observé empiriquement, en faisant varier de façon incrémentale les valeurs inconnues des paramètres du modèle. Stonedahl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w:t>
      </w:r>
      <w:commentRangeStart w:id="73"/>
      <w:r>
        <w:rPr/>
        <w:t>ces</w:t>
      </w:r>
      <w:r>
        <w:rPr/>
      </w:r>
      <w:commentRangeEnd w:id="73"/>
      <w:r>
        <w:commentReference w:id="73"/>
      </w:r>
      <w:r>
        <w:rPr/>
        <w:t xml:space="preserve"> paramètres. Comme ces procédures produisent aussi de grandes quantités de résultats, elles exigent en outre d’employer des méthodes adaptées pour traiter et visualiser les informations engendrées par les simulations. Tout un ensemble de logiciels doit donc être mis </w:t>
      </w:r>
      <w:commentRangeStart w:id="74"/>
      <w:r>
        <w:rPr/>
        <w:t>au point</w:t>
      </w:r>
      <w:r>
        <w:rPr/>
      </w:r>
      <w:commentRangeEnd w:id="74"/>
      <w:r>
        <w:commentReference w:id="74"/>
      </w:r>
      <w:r>
        <w:rPr/>
        <w:t xml:space="preserve"> pour permettre au chercheur de découvrir les principaux schémas des dynamiques associées aux variations des paramètres de son modèle.</w:t>
      </w:r>
    </w:p>
    <w:p>
      <w:pPr>
        <w:pStyle w:val="Normal"/>
        <w:jc w:val="both"/>
        <w:rPr/>
      </w:pPr>
      <w:r>
        <w:rPr/>
        <w:t>C’est là où des procédures informatiques adaptées peuvent être utilisées, en rapportant la question du calibrage à un problème d’optimisation. Les algorithmes génétiques ont été utilisés pour calibrer des systèmes multi-agents dans plusieurs domaines, en médecine (Castiglione et al, 2007), en écologie (Duboz et al, 2010), en économie (Espinosa, 2012; Stonedahl et Wilensky, 2010a), ou en hydrologie (Solomatine et al, 1999). En dépit de la large utilisation des systèmes multi-agents en sciences sociales, cette méthode n’a pas été appliquée très souvent (Heppenstall et al, 2007; Stonedahl et Wilensky, 2010b). Ce type d’expérience numérique exige en effet que soient définis des objectifs quantitatifs permettant d’évaluer si les résultats de la simulation sont compatibles avec les attentes des experts</w:t>
      </w:r>
      <w:commentRangeStart w:id="75"/>
      <w:r>
        <w:rPr/>
        <w:t>, il</w:t>
      </w:r>
      <w:r>
        <w:rPr/>
      </w:r>
      <w:commentRangeEnd w:id="75"/>
      <w:r>
        <w:commentReference w:id="75"/>
      </w:r>
      <w:r>
        <w:rPr/>
        <w:t xml:space="preserve"> faut également savoir gérer l’énorme charge de calcul et parvenir à optimiser une fonction de </w:t>
      </w:r>
      <w:r>
        <w:rPr>
          <w:i/>
        </w:rPr>
        <w:t xml:space="preserve">fitness </w:t>
      </w:r>
      <w:commentRangeStart w:id="76"/>
      <w:r>
        <w:rPr/>
        <w:t>susceptibles</w:t>
      </w:r>
      <w:r>
        <w:rPr/>
      </w:r>
      <w:commentRangeEnd w:id="76"/>
      <w:r>
        <w:commentReference w:id="76"/>
      </w:r>
      <w:r>
        <w:rPr/>
        <w:t xml:space="preserve"> de très importantes variations stochastique (Pietro et al, 2004). </w:t>
      </w:r>
    </w:p>
    <w:p>
      <w:pPr>
        <w:pStyle w:val="Normal"/>
        <w:jc w:val="both"/>
        <w:rPr/>
      </w:pPr>
      <w:r>
        <w:rPr/>
        <w:t>Dans le cas de SimpopLocal,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w:t>
      </w:r>
      <w:ins w:id="69" w:author="Auteur inconnu" w:date="2019-05-31T11:28:29Z">
        <w:r>
          <w:rPr/>
          <w:t> </w:t>
        </w:r>
      </w:ins>
      <w:r>
        <w:rPr/>
        <w:t>: la distribution finale des tailles de villes doit être lognormale (peu différente d’une loi de Zipf), la taille maximale qu’atteint la plus grande ville doit être d’environ 10 000 habitants, pour une durée de simulation équivalant à 4000 ans</w:t>
      </w:r>
      <w:r>
        <w:rPr/>
        <w:commentReference w:id="77"/>
      </w:r>
      <w:r>
        <w:rPr/>
        <w:t>.</w:t>
      </w:r>
    </w:p>
    <w:p>
      <w:pPr>
        <w:pStyle w:val="Normal"/>
        <w:jc w:val="both"/>
        <w:rPr/>
      </w:pPr>
      <w:r>
        <w:rPr/>
        <w:t>Cette obligation de définir des fonctions-objectif</w:t>
      </w:r>
      <w:del w:id="70" w:author="Auteur inconnu" w:date="2019-05-31T11:29:24Z">
        <w:r>
          <w:rPr/>
          <w:delText> </w:delText>
        </w:r>
      </w:del>
      <w:r>
        <w:rPr/>
        <w:t xml:space="preserve"> pourrait être considérée comme une contrainte forte sur la validité épistémologique du modèle</w:t>
      </w:r>
      <w:commentRangeStart w:id="78"/>
      <w:r>
        <w:rPr/>
        <w:t xml:space="preserve">, </w:t>
      </w:r>
      <w:r>
        <w:rPr/>
      </w:r>
      <w:commentRangeEnd w:id="78"/>
      <w:r>
        <w:commentReference w:id="78"/>
      </w:r>
      <w:r>
        <w:rPr/>
        <w:t xml:space="preserve">elle semble en effet contredire l’hypothèse d’une évolution ouverte pour les systèmes de villes. En fait, cette étape intermédiaire de calcul représente un comprimé de connaissances, notre exigence </w:t>
      </w:r>
      <w:r>
        <w:rPr>
          <w:i/>
        </w:rPr>
        <w:t xml:space="preserve">a minima </w:t>
      </w:r>
      <w:r>
        <w:rPr/>
        <w:t xml:space="preserve">sur la représentativité et la plausibilité du comportement du modèle par rapport à l’ensemble envisageable des dynamiques des villes en système (à l’époque historique de l’émergence des villes). Le résultat en termes d’évaluation des simulations doit permettre </w:t>
      </w:r>
      <w:commentRangeStart w:id="79"/>
      <w:r>
        <w:rPr/>
        <w:t>d’avancer</w:t>
      </w:r>
      <w:r>
        <w:rPr/>
      </w:r>
      <w:commentRangeEnd w:id="79"/>
      <w:r>
        <w:commentReference w:id="79"/>
      </w:r>
      <w:r>
        <w:rPr/>
        <w:t xml:space="preserve"> dans la connaissance des processus d’interaction intra-urbains susceptibles d’engendrer </w:t>
      </w:r>
      <w:commentRangeStart w:id="80"/>
      <w:r>
        <w:rPr/>
        <w:t>dette</w:t>
      </w:r>
      <w:r>
        <w:rPr/>
      </w:r>
      <w:commentRangeEnd w:id="80"/>
      <w:r>
        <w:commentReference w:id="80"/>
      </w:r>
      <w:r>
        <w:rPr/>
        <w:t xml:space="preserve"> dynamique générale à l’échelon macroscopique du système, cette reconstitution théorique s’apparentant alors à ce que des physiciens nomment le “problème inverse”.</w:t>
      </w:r>
    </w:p>
    <w:p>
      <w:pPr>
        <w:pStyle w:val="Normal"/>
        <w:jc w:val="both"/>
        <w:rPr/>
      </w:pPr>
      <w:r>
        <w:rPr/>
        <w:t xml:space="preserve">Un domaine de variation numérique assez large est établi </w:t>
      </w:r>
      <w:r>
        <w:rPr>
          <w:i/>
        </w:rPr>
        <w:t>a priori</w:t>
      </w:r>
      <w:r>
        <w:rP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faits stylisés que la simulation doit approcher au mieux. Les paramétrages recevant les meilleures évaluations sont ensuite utilisés comme base pour engendrer de nouveaux jeux de paramètres qui sont ensuite testés. </w:t>
      </w:r>
    </w:p>
    <w:p>
      <w:pPr>
        <w:pStyle w:val="Normal"/>
        <w:jc w:val="both"/>
        <w:rPr/>
      </w:pPr>
      <w:r>
        <w:rPr/>
      </w:r>
    </w:p>
    <w:p>
      <w:pPr>
        <w:pStyle w:val="Normal"/>
        <w:rPr>
          <w:i/>
          <w:i/>
        </w:rPr>
      </w:pPr>
      <w:r>
        <w:rPr>
          <w:i/>
        </w:rPr>
        <w:t>Exploration de l’espace des paramètres sous contrainte d’objectifs</w:t>
      </w:r>
    </w:p>
    <w:p>
      <w:pPr>
        <w:pStyle w:val="Normal"/>
        <w:jc w:val="both"/>
        <w:rPr/>
      </w:pPr>
      <w:r>
        <w:rPr/>
        <w:t xml:space="preserve">Le modèle SimpopLocal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pPr>
        <w:pStyle w:val="Normal"/>
        <w:jc w:val="both"/>
        <w:rPr/>
      </w:pPr>
      <w:r>
        <w:rPr/>
        <w:t>A chaque fonction-objectif correspond une mesure de l’évaluation de la qualité du résultat simulé.</w:t>
      </w:r>
      <w:del w:id="71" w:author="Auteur inconnu" w:date="2019-05-31T11:32:32Z">
        <w:r>
          <w:rPr/>
          <w:delText xml:space="preserve"> </w:delText>
        </w:r>
      </w:del>
      <w:r>
        <w:rPr/>
        <w:t xml:space="preserve">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modèle à engendrer des villes plus ou moins grandes, le résultat d'une simulation est testé en calculant l'écart entre la taille de la plus grande agglomération et la valeur attendue de 10 000 habitants</w:t>
      </w:r>
      <w:ins w:id="72" w:author="Auteur inconnu" w:date="2019-05-31T11:32:48Z">
        <w:r>
          <w:rPr/>
          <w:t> </w:t>
        </w:r>
      </w:ins>
      <w:r>
        <w:rPr/>
        <w:t>: [(population de la plus grande agglomération −10 000) / 10 000 |. L’objectif de la durée de la simulation quantifie la capacité du modèle à générer une configuration attendue dans un laps de temps historiquement plausible. On calcule l’écart entre le nombre d’itérations de la simulation et la valeur attendue de 4000 étapes de la simulation</w:t>
      </w:r>
      <w:ins w:id="73" w:author="Auteur inconnu" w:date="2019-05-31T11:32:58Z">
        <w:r>
          <w:rPr/>
          <w:t> </w:t>
        </w:r>
      </w:ins>
      <w:r>
        <w:rPr/>
        <w:t>: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front de Pareto.</w:t>
      </w:r>
    </w:p>
    <w:p>
      <w:pPr>
        <w:pStyle w:val="Normal"/>
        <w:jc w:val="both"/>
        <w:rPr/>
      </w:pPr>
      <w:r>
        <w:rPr/>
        <w:t>L’utilisation de méthodes d’exploration globales comme celle des algorithmes génétiques pour calibrer un modèle multi-agent (et en particulier un modèle multi-agent stochastique) implique un coût de calcul très élevé (Sharma et al,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OpenMOLE a été construite (Reuillon et al, 2010; 2013). Cet exemple de la calibration du modèle SimpopLocal montre bien dans quelle mesure OpenMOLE aide les modélisateurs à franchir le fossé technique et méthodologique qui les sépare de l'informatique haute performance.</w:t>
      </w:r>
    </w:p>
    <w:p>
      <w:pPr>
        <w:pStyle w:val="Normal"/>
        <w:jc w:val="both"/>
        <w:rPr/>
      </w:pPr>
      <w:r>
        <w:rPr/>
        <w:t>L’infrastructure de la grille de calcul (EGI) nous a permis d’utiliser une puissance de calcul telle qu’un demi milliard d’exécutions du modèle ont pu être effectuées pour le calibrage de SimpopLocal, lequel sans cela aurait requis quelque 20 années de calcul avec un seul ordinateur.</w:t>
      </w:r>
    </w:p>
    <w:p>
      <w:pPr>
        <w:pStyle w:val="Normal"/>
        <w:rPr>
          <w:i/>
          <w:i/>
        </w:rPr>
      </w:pPr>
      <w:r>
        <w:rPr>
          <w:i/>
        </w:rPr>
        <w:t>Le profil de calibrage, un grand saut épistémologique pour les SHS</w:t>
      </w:r>
    </w:p>
    <w:p>
      <w:pPr>
        <w:pStyle w:val="Normal"/>
        <w:jc w:val="both"/>
        <w:rPr/>
      </w:pPr>
      <w:r>
        <w:rPr/>
        <w:t xml:space="preserve">Le résultat du processus de calibrage assure seulement que le modèle </w:t>
      </w:r>
      <w:r>
        <w:rPr>
          <w:i/>
        </w:rPr>
        <w:t>peut</w:t>
      </w:r>
      <w:r>
        <w:rP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w:t>
      </w:r>
      <w:ins w:id="74" w:author="Auteur inconnu" w:date="2019-05-31T11:34:31Z">
        <w:r>
          <w:rPr/>
          <w:t> </w:t>
        </w:r>
      </w:ins>
      <w:r>
        <w:rPr/>
        <w:t>optimales</w:t>
      </w:r>
      <w:ins w:id="75" w:author="Auteur inconnu" w:date="2019-05-31T11:34:34Z">
        <w:r>
          <w:rPr/>
          <w:t> </w:t>
        </w:r>
      </w:ins>
      <w:r>
        <w:rPr/>
        <w:t xml:space="preserve">». </w:t>
      </w:r>
    </w:p>
    <w:p>
      <w:pPr>
        <w:pStyle w:val="Normal"/>
        <w:jc w:val="both"/>
        <w:rPr/>
      </w:pPr>
      <w:r>
        <w:rPr/>
        <w:t xml:space="preserve">Une nouvelle méthode a été mise au point pour représenter la sensibilité du modèle aux variations d'un seul paramètre, indépendamment des variations de tous les autres paramètres (Reuillon et al.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Ainsi, dans le cas de SimpopLocal, un paramètre imaginé comme le durée de vie d’une innovation a été finalement exclu car des variations restaient sans effet sur la qualité d’ajustement du modèle, toutes choses égales quant aux variations des autres paramètres (Schmitt, 2014). On a donc ici la possibilité d’évaluer jusqu’à quel point les </w:t>
      </w:r>
      <w:r>
        <w:rPr>
          <w:i/>
        </w:rPr>
        <w:t xml:space="preserve">mécanismes imaginés pour construire le modèle sont non seulement suffisants, mais aussi nécessaires </w:t>
      </w:r>
      <w:r>
        <w:rPr/>
        <w:t xml:space="preserve">pour produire le comportement attendu. </w:t>
      </w:r>
      <w:commentRangeStart w:id="81"/>
      <w:r>
        <w:rPr/>
        <w:t>Certes</w:t>
      </w:r>
      <w:r>
        <w:rPr/>
      </w:r>
      <w:commentRangeEnd w:id="81"/>
      <w:r>
        <w:commentReference w:id="81"/>
      </w:r>
      <w:r>
        <w:rPr/>
        <w:t xml:space="preserve"> dans les limites du cadre théorique et de la sélection des faits stylisés retenus, c’est la première fois que des chercheurs en SHS peuvent parvenir à ce type de conclusion scientifique essentielle, grâce à une </w:t>
      </w:r>
      <w:r>
        <w:rPr>
          <w:i/>
        </w:rPr>
        <w:t>méthode de validation enfin efficace pour les modèles de simulation multi-agents</w:t>
      </w:r>
      <w:r>
        <w:rPr/>
        <w:t>. C’est un immense progrès du point de vue épistémologique en sciences sociales – certes toujours dans le cadre théorique donné par les objets, attributs et mécanismes sélectionnés par les chercheurs pour être représentatifs du système observé.</w:t>
      </w:r>
    </w:p>
    <w:p>
      <w:pPr>
        <w:pStyle w:val="Normal"/>
        <w:jc w:val="both"/>
        <w:rPr/>
      </w:pPr>
      <w:r>
        <w:rPr/>
        <w:t>Une forme complémentaire de validation du modèle pourrait être alors imaginée si des historiens archéologues tentaient de le recalibrer avec des données de leurs observations. En effet, le jeu de paramètres estimé contient des valeurs qui engendrent bien la dynamique voulue pour un système de peuplement mais qui ne sont pas fixées dans l’absolu</w:t>
      </w:r>
      <w:commentRangeStart w:id="82"/>
      <w:r>
        <w:rPr/>
        <w:t xml:space="preserve">, </w:t>
      </w:r>
      <w:r>
        <w:rPr/>
      </w:r>
      <w:commentRangeEnd w:id="82"/>
      <w:r>
        <w:commentReference w:id="82"/>
      </w:r>
      <w:r>
        <w:rPr/>
        <w:t>elles sont</w:t>
      </w:r>
      <w:del w:id="76" w:author="Auteur inconnu" w:date="2019-04-01T10:06:25Z">
        <w:r>
          <w:rPr/>
          <w:delText xml:space="preserve"> </w:delText>
        </w:r>
      </w:del>
      <w:r>
        <w:rPr/>
        <w:t xml:space="preserve"> relatives les unes aux autres d’une part et aux données fictives introduites d’autre part. Si l’on modifie ces dernières pour les rendre compatibles avec un système de peuplement historiquement observé, la capacité du modèle à simuler son développement serait alors confirmée, non seulement en reconstruisant les trajectoires de l’évolution de la population des lieux habités considérés, mais aussi en conservant les ordres de grandeur relatifs des paramètres qui engendrent cette dynamique. </w:t>
      </w:r>
    </w:p>
    <w:p>
      <w:pPr>
        <w:pStyle w:val="Normal"/>
        <w:rPr/>
      </w:pPr>
      <w:r>
        <w:rPr/>
      </w:r>
    </w:p>
    <w:p>
      <w:pPr>
        <w:pStyle w:val="Titre2"/>
        <w:rPr/>
      </w:pPr>
      <w:bookmarkStart w:id="5" w:name="_oqxvftj3fkd"/>
      <w:bookmarkEnd w:id="5"/>
      <w:r>
        <w:rPr/>
        <w:t xml:space="preserve">4 </w:t>
      </w:r>
      <w:commentRangeStart w:id="83"/>
      <w:r>
        <w:rPr/>
        <w:t>E</w:t>
      </w:r>
      <w:r>
        <w:rPr/>
      </w:r>
      <w:commentRangeEnd w:id="83"/>
      <w:r>
        <w:commentReference w:id="83"/>
      </w:r>
      <w:r>
        <w:rPr/>
        <w:t>xemples d’applications d’OpenMOLE : modèles d’interaction réseaux-territoires</w:t>
      </w:r>
    </w:p>
    <w:p>
      <w:pPr>
        <w:pStyle w:val="Normal"/>
        <w:jc w:val="both"/>
        <w:rPr/>
      </w:pPr>
      <w:r>
        <w:rPr/>
        <w:t xml:space="preserve">Nous proposons dans cette section d’illustrer l’application des méthodes d’exploration d’OpenMOLE et du calcul intensif à une autre question thématique, celle des interactions entre réseaux et territoires. Cette question a alimenté de nombreux débats scientifiques, pour lesquels la plupart des questions restent relativement ouvertes. Par exemple, le problème des “effets structurants des infrastructures de transport” (Bonnafous et Plassard, 1974), présenté par (Offner, 1993) comme un “mythe scientifique” invoqué pour justifier le coût d’une nouvelle infrastructure par ses retombées sur le développement régional, pas toujours observées à moyen terme, peut selon A. Bretagnolle </w:t>
      </w:r>
      <w:commentRangeStart w:id="84"/>
      <w:r>
        <w:rPr/>
        <w:t>dans (Offner et al., 2014)</w:t>
      </w:r>
      <w:r>
        <w:rPr/>
      </w:r>
      <w:commentRangeEnd w:id="84"/>
      <w:r>
        <w:commentReference w:id="84"/>
      </w:r>
      <w:r>
        <w:rPr/>
        <w:t xml:space="preserve"> être observé pour des territoires plus vastes et sur le temps long, tout en tenant compte des fluctuations locales dans les</w:t>
      </w:r>
      <w:del w:id="77" w:author="Auteur inconnu" w:date="2019-05-31T11:38:32Z">
        <w:r>
          <w:rPr/>
          <w:delText xml:space="preserve"> </w:delText>
        </w:r>
      </w:del>
      <w:r>
        <w:rPr/>
        <w:t xml:space="preserve"> dynamiques des systèmes de villes. La difficulté empirique d’extraire des faits stylisés généraux ainsi que la difficulté conceptuelle d'entités géographiques en relations de causalités circulaires, sont contournées par l’approche de modélisation de la </w:t>
      </w:r>
      <w:commentRangeStart w:id="85"/>
      <w:r>
        <w:rPr/>
        <w:t>co-évolution des réseaux de transport et des territoires</w:t>
      </w:r>
      <w:r>
        <w:rPr/>
      </w:r>
      <w:commentRangeEnd w:id="85"/>
      <w:r>
        <w:commentReference w:id="85"/>
      </w:r>
      <w:r>
        <w:rPr/>
        <w:t xml:space="preserve"> proposée par Raimbault (2018b). Les résultats obtenus sont étroitement liés à l’utilisation d’OpenMOLE et de ses algorithmes d’exploration et de calibrage, dont nous allons donner quelques illustrations.</w:t>
      </w:r>
    </w:p>
    <w:p>
      <w:pPr>
        <w:pStyle w:val="Normal"/>
        <w:jc w:val="both"/>
        <w:rPr/>
      </w:pPr>
      <w:r>
        <w:rPr/>
        <w:t xml:space="preserve">L’application </w:t>
      </w:r>
      <w:commentRangeStart w:id="86"/>
      <w:r>
        <w:rPr/>
        <w:t>de</w:t>
      </w:r>
      <w:r>
        <w:rPr/>
      </w:r>
      <w:commentRangeEnd w:id="86"/>
      <w:r>
        <w:commentReference w:id="86"/>
      </w:r>
      <w:r>
        <w:rPr/>
        <w:t xml:space="preserve"> calibrage multi-objectif s'avère essentielle pour l’application des modèles de systèmes de villes à des situations réelles. Par exemple, (Raimbault, 2018a) introduit un modèle d'évolution d’un système de villes sur le temps long, proche du modèle de (Favaro et Pumain, 2011), mais se concentrant sur l’effet du réseau de transport physique. Les taux de croissance des villes sont déterminés par la superposition de plusieurs effets</w:t>
      </w:r>
      <w:ins w:id="78" w:author="Auteur inconnu" w:date="2019-04-01T10:06:19Z">
        <w:r>
          <w:rPr/>
          <w:t> </w:t>
        </w:r>
      </w:ins>
      <w:r>
        <w:rPr/>
        <w:t>: (i) croissance endogène capturée par un taux de croissance fixe correspondant au modèle de Gibrat</w:t>
      </w:r>
      <w:ins w:id="79" w:author="Auteur inconnu" w:date="2019-04-01T10:06:16Z">
        <w:r>
          <w:rPr/>
          <w:t> </w:t>
        </w:r>
      </w:ins>
      <w:r>
        <w:rPr/>
        <w:t>; (ii) interactions entre villes par un modèle gravitaire</w:t>
      </w:r>
      <w:ins w:id="80" w:author="Auteur inconnu" w:date="2019-05-31T11:39:52Z">
        <w:r>
          <w:rPr/>
          <w:t> </w:t>
        </w:r>
      </w:ins>
      <w:r>
        <w:rPr/>
        <w:t xml:space="preserve">; (iii) rétroaction des flux circulant dans le réseau sur les villes traversées. Ce modèle est calibré de manière non stationnaire dans le temps (c’est-à-dire sur des fenêtres temporelles glissantes, afin de prendre en compte le changement de nature des dynamiques urbaines, comme observé par Bretagnolle et Franc (2018) avec par exemple les mutations des réseaux de transport), sur le système de villes français entre 1830 et 2000. Pour calibrer le modèle, les populations simulées sont comparées aux populations observées. À ce stade, l’utilisation d’un algorithme de calibrage multi-objectif (l’algorithme NSGA2 implémenté dans OpenMOLE) est essentielle. En effet, l’ajustement peut par exemple s’effectuer sur une erreur carrée moyenne dans le temps et pour l’ensemble des villes. Cependant, vu les disparités de taille des villes liées à la hiérarchie urbaine, il émerge rapidement qu’une optimisation mono-objectif sur cette erreur </w:t>
      </w:r>
      <w:commentRangeStart w:id="87"/>
      <w:r>
        <w:rPr/>
        <w:t>s'attellera</w:t>
      </w:r>
      <w:r>
        <w:rPr/>
      </w:r>
      <w:commentRangeEnd w:id="87"/>
      <w:r>
        <w:commentReference w:id="87"/>
      </w:r>
      <w:r>
        <w:rPr/>
        <w:t xml:space="preserve"> à ajuster la taille des plus grandes villes, au détriment de la majorité des villes du système. L’ajout d’un second objectif, pris par exemple comme une erreur carrée moyenne sur les logarithmes des populations, permet de prendre celles-ci en compte. Un résultat important de (Raimbault, 2018a) est alors l'émergence de fronts de Pareto pour ces deux objectifs, pour l’ensemble des fenêtres temporelles considérées. Cela montre que ce type de modèle doit être appliqué en faisant un compromis entre l’ajustement des populations pour les villes moyennes et des populations pour les plus grandes villes. Ce résultat est permis grâce à l’optimisation multi-objectif par algorithme génétique d’OpenMOLE.</w:t>
      </w:r>
    </w:p>
    <w:p>
      <w:pPr>
        <w:pStyle w:val="Normal"/>
        <w:jc w:val="both"/>
        <w:rPr/>
      </w:pPr>
      <w:r>
        <w:rPr/>
        <w:t xml:space="preserve">Un autre exemple d’application des méthodes de la plateforme qui illustre son rôle crucial est donné par la recherche de régimes de co-évolution. Suivant Raimbault (2017b), l'étude des </w:t>
      </w:r>
      <w:commentRangeStart w:id="88"/>
      <w:r>
        <w:rPr/>
        <w:t>motifs de corrélation</w:t>
      </w:r>
      <w:r>
        <w:rPr/>
      </w:r>
      <w:commentRangeEnd w:id="88"/>
      <w:r>
        <w:commentReference w:id="88"/>
      </w:r>
      <w:r>
        <w:rPr/>
        <w:t xml:space="preserve"> retardée dans le temps permet d’isoler des régimes typiques d’interaction entre variables de réseau et variables de territoires. Plus précisément, Raimbault (2018b) définit la co-évolution comme l’existence de relations circulaires causales, au niveau d’un ensemble d’entités dans une certaine emprise spatiale. Dans le cas des réseaux et des territoires, les propriétés des réseaux doivent être localement causées par celles des territoires, et réciproquement. </w:t>
      </w:r>
      <w:commentRangeStart w:id="89"/>
      <w:r>
        <w:rPr/>
        <w:t>Des causalités unidirectionnelles des réseaux vers les territoires correspondent alors aux “effets structurants” mentionnés ci-dessus.</w:t>
      </w:r>
      <w:r>
        <w:rPr/>
      </w:r>
      <w:commentRangeEnd w:id="89"/>
      <w:r>
        <w:commentReference w:id="89"/>
      </w:r>
      <w:r>
        <w:rPr/>
        <w:t xml:space="preserve"> Cette définition</w:t>
      </w:r>
      <w:r>
        <w:rPr/>
        <w:commentReference w:id="90"/>
      </w:r>
      <w:r>
        <w:rPr/>
        <w:t xml:space="preserve"> permet de capturer la “congruence” (Offner, 1993) entre ces objets, en quelque sorte leur adaptation réciproque de manière dynamique. Elle </w:t>
      </w:r>
      <w:commentRangeStart w:id="91"/>
      <w:r>
        <w:rPr/>
        <w:t>permet aussi</w:t>
      </w:r>
      <w:r>
        <w:rPr/>
      </w:r>
      <w:commentRangeEnd w:id="91"/>
      <w:r>
        <w:commentReference w:id="91"/>
      </w:r>
      <w:r>
        <w:rPr/>
        <w:t xml:space="preserve"> la construction d’une méthode opérationnelle proposée par Raimbault (2017b), qui cherche statistiquement des liens de causalité entre variables correspondantes. </w:t>
      </w:r>
      <w:commentRangeStart w:id="92"/>
      <w:r>
        <w:rPr/>
        <w:t xml:space="preserve">En pratique, la notion faible de </w:t>
      </w:r>
      <w:r>
        <w:rPr>
          <w:i/>
        </w:rPr>
        <w:t>causalité de Granger</w:t>
      </w:r>
      <w:r>
        <w:rPr/>
        <w:t xml:space="preserve"> est mobilisée, permettant une flexibilité au regard des données nécessaires et du cadre temporel et spatial d’estimation</w:t>
      </w:r>
      <w:r>
        <w:rPr/>
      </w:r>
      <w:commentRangeEnd w:id="92"/>
      <w:r>
        <w:commentReference w:id="92"/>
      </w:r>
      <w:r>
        <w:rPr/>
        <w:t>. Cette causalité est dans notre cas quantifiée par les corrélation</w:t>
      </w:r>
      <w:r>
        <w:rPr/>
        <w:commentReference w:id="93"/>
      </w:r>
      <w:r>
        <w:rPr/>
        <w:t xml:space="preserve"> retardées entre variations des variables de réseau (comme les centralités ou l'accessibilité) et variations des variables de territoires (comme</w:t>
      </w:r>
      <w:r>
        <w:rPr/>
        <w:commentReference w:id="94"/>
      </w:r>
      <w:r>
        <w:rPr/>
        <w:t xml:space="preserve"> population, emplois, transactions immobilières, etc.), et </w:t>
      </w:r>
      <w:commentRangeStart w:id="95"/>
      <w:r>
        <w:rPr/>
        <w:t>l’existence de maxima significatifs à des retards non nuls donne une direction de causalité</w:t>
      </w:r>
      <w:r>
        <w:rPr/>
      </w:r>
      <w:commentRangeEnd w:id="95"/>
      <w:r>
        <w:commentReference w:id="95"/>
      </w:r>
      <w:r>
        <w:rPr/>
        <w:t xml:space="preserve">. Une typologie de ces profils de corrélations retardées fournit ce qu’on nomme des “régimes de causalité”, parmi lesquels des régimes de co-évolution où deux variables </w:t>
      </w:r>
      <w:ins w:id="81" w:author="Auteur inconnu" w:date="2019-05-31T11:44:21Z">
        <w:r>
          <w:rPr/>
          <w:t>"</w:t>
        </w:r>
      </w:ins>
      <w:r>
        <w:rPr/>
        <w:t>territoire</w:t>
      </w:r>
      <w:ins w:id="82" w:author="Auteur inconnu" w:date="2019-05-31T11:44:23Z">
        <w:r>
          <w:rPr/>
          <w:t>"</w:t>
        </w:r>
      </w:ins>
      <w:r>
        <w:rPr/>
        <w:t xml:space="preserve"> et </w:t>
      </w:r>
      <w:ins w:id="83" w:author="Auteur inconnu" w:date="2019-05-31T11:44:24Z">
        <w:r>
          <w:rPr/>
          <w:t>"</w:t>
        </w:r>
      </w:ins>
      <w:r>
        <w:rPr/>
        <w:t>réseau</w:t>
      </w:r>
      <w:ins w:id="84" w:author="Auteur inconnu" w:date="2019-05-31T11:44:26Z">
        <w:r>
          <w:rPr/>
          <w:t>"</w:t>
        </w:r>
      </w:ins>
      <w:r>
        <w:rPr/>
        <w:t xml:space="preserve"> sont en causalité réciproque.</w:t>
      </w:r>
    </w:p>
    <w:p>
      <w:pPr>
        <w:pStyle w:val="Normal"/>
        <w:jc w:val="both"/>
        <w:rPr/>
      </w:pPr>
      <w:r>
        <w:rPr/>
        <w:t>La question est alors</w:t>
      </w:r>
      <w:ins w:id="85" w:author="Auteur inconnu" w:date="2019-05-31T11:44:31Z">
        <w:r>
          <w:rPr/>
          <w:t>,</w:t>
        </w:r>
      </w:ins>
      <w:r>
        <w:rPr/>
        <w:t xml:space="preserve"> </w:t>
      </w:r>
      <w:del w:id="86" w:author="Auteur inconnu" w:date="2019-05-31T11:44:38Z">
        <w:r>
          <w:rPr/>
          <w:delText>dans</w:delText>
        </w:r>
      </w:del>
      <w:ins w:id="87" w:author="Auteur inconnu" w:date="2019-05-31T11:44:38Z">
        <w:r>
          <w:rPr/>
          <w:t>pour</w:t>
        </w:r>
      </w:ins>
      <w:r>
        <w:rPr/>
        <w:t xml:space="preserve"> un cas d'étude donné</w:t>
      </w:r>
      <w:ins w:id="88" w:author="Auteur inconnu" w:date="2019-05-31T11:44:33Z">
        <w:r>
          <w:rPr/>
          <w:t>,</w:t>
        </w:r>
      </w:ins>
      <w:r>
        <w:rPr/>
        <w:t xml:space="preserve"> d’identifier les régimes présents à partir de données observées ou de données simulées par un modèle, et notamment ceux qui correspondent à une co-évolution. La démonstration de l’existence de tels régimes en sortie d’un “modèle de co-évolution” n’est pas a priori attendue, puisque les processus inclus à l'échelle microscopique où les influences sont en effet réciproques n’impliquent pas une causalité réciproque à l'échelle macroscopique des indicateurs, puisque les modèles considérés sont complexes et témoignent d’une émergence. </w:t>
      </w:r>
      <w:commentRangeStart w:id="96"/>
      <w:r>
        <w:rPr/>
        <w:t>Cette méthode</w:t>
      </w:r>
      <w:r>
        <w:rPr/>
      </w:r>
      <w:commentRangeEnd w:id="96"/>
      <w:r>
        <w:commentReference w:id="96"/>
      </w:r>
      <w:r>
        <w:rPr/>
        <w:t xml:space="preserve"> est appliquée à un modèle macroscopique de co-évolution par Raimbault (2019a), qui étend le modèle de Raimbault (2018a) par l’ajout de règles d'évolution des capacités des liens du réseau. Un échantillonnage direct, qui consiste en un tirage aléatoire d’un nombre fixe de </w:t>
      </w:r>
      <w:commentRangeStart w:id="97"/>
      <w:r>
        <w:rPr/>
        <w:t>points de paramètres</w:t>
      </w:r>
      <w:r>
        <w:rPr/>
      </w:r>
      <w:commentRangeEnd w:id="97"/>
      <w:r>
        <w:commentReference w:id="97"/>
      </w:r>
      <w:r>
        <w:rPr/>
        <w:t xml:space="preserve"> (par exemple par échantillonnage Hypercube Latin maximisant la répartition des points), est une première expérience permise par OpenMOLE pour avoir un aperçu de la capacité du modèle à produire de la co-évolution. </w:t>
      </w:r>
      <w:commentRangeStart w:id="98"/>
      <w:r>
        <w:rPr/>
        <w:t xml:space="preserve">Celui-ci </w:t>
      </w:r>
      <w:r>
        <w:rPr/>
      </w:r>
      <w:commentRangeEnd w:id="98"/>
      <w:r>
        <w:commentReference w:id="98"/>
      </w:r>
      <w:r>
        <w:rPr/>
        <w:t>permet d’isoler un certain nombre de régimes</w:t>
      </w:r>
      <w:r>
        <w:rPr/>
        <w:commentReference w:id="99"/>
      </w:r>
      <w:r>
        <w:rPr/>
        <w:t xml:space="preserve"> pouvant être potentiellement produits par le modèle (33 régimes pour 729 régimes possibles pour les variables considérées</w:t>
      </w:r>
      <w:del w:id="89" w:author="Auteur inconnu" w:date="2019-05-31T14:41:36Z">
        <w:r>
          <w:rPr/>
          <w:commentReference w:id="100"/>
        </w:r>
      </w:del>
      <w:r>
        <w:rPr/>
        <w:t xml:space="preserve">, i.e.  4,5%  (dans ce cas on considère comme variable de territoire les populations, et comme variables de réseau la centralité de proximité et l'accessibilité, ce qui correspond à six couples dirigés de variables, et donc 3^6=729 </w:t>
      </w:r>
      <w:commentRangeStart w:id="101"/>
      <w:r>
        <w:rPr/>
        <w:t>configurations</w:t>
      </w:r>
      <w:r>
        <w:rPr/>
      </w:r>
      <w:commentRangeEnd w:id="101"/>
      <w:r>
        <w:commentReference w:id="101"/>
      </w:r>
      <w:r>
        <w:rPr/>
        <w:t xml:space="preserve"> possibles, chaque couple pouvant présenter corrélation retardée positive, négative, ou inexistante). On trouve parmi ceux-ci 19 régimes de co-évolution, dont l’existence ne pouvait pas être intuitivement prédite. L’existence et la variété de ces régimes est un résultat important, montrant qu’il est possible de modéliser une co-évolution, au sens statistique </w:t>
      </w:r>
      <w:commentRangeStart w:id="102"/>
      <w:r>
        <w:rPr/>
        <w:t>précis</w:t>
      </w:r>
      <w:r>
        <w:rPr/>
      </w:r>
      <w:commentRangeEnd w:id="102"/>
      <w:r>
        <w:commentReference w:id="102"/>
      </w:r>
      <w:r>
        <w:rPr/>
        <w:t xml:space="preserve"> donné précédemment</w:t>
      </w:r>
      <w:r>
        <w:rPr/>
        <w:commentReference w:id="103"/>
      </w:r>
      <w:r>
        <w:rPr/>
        <w:t>.</w:t>
      </w:r>
    </w:p>
    <w:p>
      <w:pPr>
        <w:pStyle w:val="Normal"/>
        <w:jc w:val="both"/>
        <w:rPr/>
      </w:pPr>
      <w:r>
        <w:rPr/>
        <w:t xml:space="preserve">L’application de l’algorithme </w:t>
      </w:r>
      <w:r>
        <w:rPr>
          <w:i/>
        </w:rPr>
        <w:t>Pattern Space Exploration</w:t>
      </w:r>
      <w:r>
        <w:rPr/>
        <w:t xml:space="preserve"> (Cherel, Reuillon and Cottineau, 2015) </w:t>
      </w:r>
      <w:commentRangeStart w:id="104"/>
      <w:r>
        <w:rPr/>
        <w:t>avec comme objectif la diversité des régimes produits permet alors de considérablement étendre cette conclusion, puisque celui-ci produit 260 régimes (35,7%).</w:t>
      </w:r>
      <w:r>
        <w:rPr/>
      </w:r>
      <w:commentRangeEnd w:id="104"/>
      <w:r>
        <w:commentReference w:id="104"/>
      </w:r>
      <w:r>
        <w:rPr/>
        <w:t xml:space="preserve"> Il s’agit d’un exemple typique où la forte non-linéarité des sorties considérées peut mener à des conclusions partielles voire biaisées et où l’utilisation d’une méthode spécifique est cruciale. Les résultats sont </w:t>
      </w:r>
      <w:commentRangeStart w:id="105"/>
      <w:r>
        <w:rPr/>
        <w:t>alors</w:t>
      </w:r>
      <w:r>
        <w:rPr/>
      </w:r>
      <w:commentRangeEnd w:id="105"/>
      <w:r>
        <w:commentReference w:id="105"/>
      </w:r>
      <w:r>
        <w:rPr/>
        <w:t xml:space="preserve"> rendus plus robustes et étendus, grâce à l’application d’une méthode spécifique intégrée a la plateforme OpenMOLE.</w:t>
      </w:r>
    </w:p>
    <w:p>
      <w:pPr>
        <w:pStyle w:val="Normal"/>
        <w:jc w:val="both"/>
        <w:rPr/>
      </w:pPr>
      <w:r>
        <w:rPr/>
        <w:t>Cette méthode permet par ailleurs de comparer entre eux des modèles</w:t>
      </w:r>
      <w:commentRangeStart w:id="106"/>
      <w:r>
        <w:rPr/>
        <w:t xml:space="preserve"> avec une certaines confiance dans l'exhaustivité des solutions obtenues</w:t>
      </w:r>
      <w:r>
        <w:rPr/>
      </w:r>
      <w:commentRangeEnd w:id="106"/>
      <w:r>
        <w:commentReference w:id="106"/>
      </w:r>
      <w:r>
        <w:rPr/>
        <w:t xml:space="preserve">. </w:t>
      </w:r>
      <w:commentRangeStart w:id="107"/>
      <w:r>
        <w:rPr/>
        <w:t>Raimbault (2019b) applique la même démarche</w:t>
      </w:r>
      <w:r>
        <w:rPr/>
      </w:r>
      <w:commentRangeEnd w:id="107"/>
      <w:r>
        <w:commentReference w:id="107"/>
      </w:r>
      <w:r>
        <w:rPr/>
        <w:t xml:space="preserve"> au modèle SimpopNet introduit par Schmitt (2014), qui est également un modèle de co-évolution à l'échelle macroscopique et </w:t>
      </w:r>
      <w:commentRangeStart w:id="108"/>
      <w:r>
        <w:rPr/>
        <w:t>présentant</w:t>
      </w:r>
      <w:r>
        <w:rPr/>
      </w:r>
      <w:commentRangeEnd w:id="108"/>
      <w:r>
        <w:commentReference w:id="108"/>
      </w:r>
      <w:r>
        <w:rPr/>
        <w:t xml:space="preserve"> un grand nombre de points communs avec le modèle </w:t>
      </w:r>
      <w:commentRangeStart w:id="109"/>
      <w:r>
        <w:rPr/>
        <w:t>précédent</w:t>
      </w:r>
      <w:r>
        <w:rPr/>
      </w:r>
      <w:commentRangeEnd w:id="109"/>
      <w:r>
        <w:commentReference w:id="109"/>
      </w:r>
      <w:r>
        <w:rPr/>
        <w:t xml:space="preserve"> notamment dans les variables considérées et donc les indicateurs de sortie calculables. </w:t>
      </w:r>
      <w:commentRangeStart w:id="110"/>
      <w:r>
        <w:rPr/>
        <w:t>Il est alors obtenu un nombre plus faible de régimes d’interaction et de régimes de co-évolution</w:t>
      </w:r>
      <w:r>
        <w:rPr/>
      </w:r>
      <w:commentRangeEnd w:id="110"/>
      <w:r>
        <w:commentReference w:id="110"/>
      </w:r>
      <w:r>
        <w:rPr/>
        <w:t xml:space="preserve">, confirmant d’une part qu’il n’est pas immédiat pour un modèle conçu pour la co-évolution de faire effectivement émerger des régimes de co-évolution, et suggérant par ailleurs que </w:t>
      </w:r>
      <w:commentRangeStart w:id="111"/>
      <w:r>
        <w:rPr/>
        <w:t>des contraintes plus fortes dans les règles d'évolution du réseau</w:t>
      </w:r>
      <w:r>
        <w:rPr/>
      </w:r>
      <w:commentRangeEnd w:id="111"/>
      <w:r>
        <w:commentReference w:id="111"/>
      </w:r>
      <w:r>
        <w:rPr/>
        <w:t xml:space="preserve"> induisent une plus grande difficulté à produire une diversité de régimes. </w:t>
      </w:r>
    </w:p>
    <w:p>
      <w:pPr>
        <w:pStyle w:val="Titre2"/>
        <w:rPr/>
      </w:pPr>
      <w:r>
        <w:rPr/>
      </w:r>
      <w:bookmarkStart w:id="6" w:name="_oft7fln5pfls"/>
      <w:bookmarkStart w:id="7" w:name="_oft7fln5pfls"/>
      <w:bookmarkEnd w:id="7"/>
    </w:p>
    <w:p>
      <w:pPr>
        <w:pStyle w:val="Normal"/>
        <w:rPr/>
      </w:pPr>
      <w:r>
        <w:rPr/>
      </w:r>
    </w:p>
    <w:p>
      <w:pPr>
        <w:pStyle w:val="Normal"/>
        <w:rPr/>
      </w:pPr>
      <w:r>
        <w:rPr/>
      </w:r>
    </w:p>
    <w:p>
      <w:pPr>
        <w:pStyle w:val="Titre2"/>
        <w:rPr/>
      </w:pPr>
      <w:bookmarkStart w:id="8" w:name="_qcivkk2tgvt3"/>
      <w:bookmarkEnd w:id="8"/>
      <w:r>
        <w:rPr/>
        <w:t>5 Perspectives</w:t>
      </w:r>
    </w:p>
    <w:p>
      <w:pPr>
        <w:pStyle w:val="Normal"/>
        <w:rPr/>
      </w:pPr>
      <w:r>
        <w:rPr/>
      </w:r>
    </w:p>
    <w:p>
      <w:pPr>
        <w:pStyle w:val="Normal"/>
        <w:jc w:val="both"/>
        <w:rPr/>
      </w:pPr>
      <w:r>
        <w:rPr/>
        <w:t xml:space="preserve">L'élaboration de la plateforme OpenMOLE a </w:t>
      </w:r>
      <w:commentRangeStart w:id="112"/>
      <w:r>
        <w:rPr/>
        <w:t>créé un</w:t>
      </w:r>
      <w:r>
        <w:rPr/>
      </w:r>
      <w:commentRangeEnd w:id="112"/>
      <w:r>
        <w:commentReference w:id="112"/>
      </w:r>
      <w:r>
        <w:rPr/>
        <w:t xml:space="preserve"> axe, voire un domaine de recherche original, </w:t>
      </w:r>
      <w:commentRangeStart w:id="113"/>
      <w:r>
        <w:rPr/>
        <w:t xml:space="preserve">avec un positionnement spécifique </w:t>
      </w:r>
      <w:r>
        <w:rPr/>
      </w:r>
      <w:commentRangeEnd w:id="113"/>
      <w:r>
        <w:commentReference w:id="113"/>
      </w:r>
      <w:r>
        <w:rPr/>
        <w:t xml:space="preserve">dont l’un des aspects remarquables est un haut niveau d'interdisciplinarité entre sciences humaines et disciplines plus techniques comme l’informatique. Selon Banos (2017) cela conduit à la production d’une connaissance plus large et plus profonde (à l’image de la spirale vertueuse de Banos (2013) entre disciplinarité et interdisciplinarité). </w:t>
      </w:r>
      <w:commentRangeStart w:id="114"/>
      <w:r>
        <w:rPr/>
        <w:t>Mais aussi, avec</w:t>
      </w:r>
      <w:r>
        <w:rPr/>
      </w:r>
      <w:commentRangeEnd w:id="114"/>
      <w:r>
        <w:commentReference w:id="114"/>
      </w:r>
      <w:r>
        <w:rPr/>
        <w:t xml:space="preserve"> la philosophie de plateforme unique (évoquée ci-dessus, par l’interaction forte entre les </w:t>
      </w:r>
      <w:commentRangeStart w:id="115"/>
      <w:r>
        <w:rPr/>
        <w:t xml:space="preserve">trois axes d’embarquement </w:t>
      </w:r>
      <w:r>
        <w:rPr/>
      </w:r>
      <w:commentRangeEnd w:id="115"/>
      <w:r>
        <w:commentReference w:id="115"/>
      </w:r>
      <w:r>
        <w:rPr/>
        <w:t xml:space="preserve">des modèles, d'accès à des méthodes d’exploration innovantes, et d'accès transparent aux environnements de calcul intensifs), les perspectives </w:t>
      </w:r>
      <w:commentRangeStart w:id="116"/>
      <w:r>
        <w:rPr/>
        <w:t>ouvertes</w:t>
      </w:r>
      <w:r>
        <w:rPr/>
      </w:r>
      <w:commentRangeEnd w:id="116"/>
      <w:r>
        <w:commentReference w:id="116"/>
      </w:r>
      <w:r>
        <w:rPr/>
        <w:t xml:space="preserve"> sont nombreuses, tant sur le plan technique que sur celui théorique, méthodologique ou thématique. Nous en donnons ci-dessous quelques illustrations, rendant compte d’un état présent des futurs possibles pour OpenMOLE.</w:t>
      </w:r>
    </w:p>
    <w:p>
      <w:pPr>
        <w:pStyle w:val="Titre3"/>
        <w:jc w:val="both"/>
        <w:rPr/>
      </w:pPr>
      <w:bookmarkStart w:id="9" w:name="_r4swwnq0suic"/>
      <w:bookmarkEnd w:id="9"/>
      <w:r>
        <w:rPr/>
        <w:t>5.1 Méthodes</w:t>
      </w:r>
    </w:p>
    <w:p>
      <w:pPr>
        <w:pStyle w:val="Normal"/>
        <w:jc w:val="both"/>
        <w:rPr/>
      </w:pPr>
      <w:commentRangeStart w:id="117"/>
      <w:r>
        <w:rPr/>
        <w:t>L’extension des méthodes mises à disposition</w:t>
      </w:r>
      <w:r>
        <w:rPr/>
      </w:r>
      <w:commentRangeEnd w:id="117"/>
      <w:r>
        <w:commentReference w:id="117"/>
      </w:r>
      <w:r>
        <w:rPr/>
        <w:t xml:space="preserve"> est un axe privilégié </w:t>
      </w:r>
      <w:commentRangeStart w:id="118"/>
      <w:r>
        <w:rPr/>
        <w:t>de la recherche liée au développement</w:t>
      </w:r>
      <w:r>
        <w:rPr/>
      </w:r>
      <w:commentRangeEnd w:id="118"/>
      <w:r>
        <w:commentReference w:id="118"/>
      </w:r>
      <w:r>
        <w:rPr/>
        <w:t xml:space="preserve"> d’OpenMOLE. Par exemple, la résolution exhaustive de problèmes inverses (</w:t>
      </w:r>
      <w:r>
        <w:rPr>
          <w:rFonts w:eastAsia="Arial" w:cs="Arial" w:ascii="Arial" w:hAnsi="Arial"/>
          <w:color w:val="222222"/>
          <w:sz w:val="20"/>
          <w:szCs w:val="20"/>
          <w:highlight w:val="white"/>
        </w:rPr>
        <w:t>Aster et al. 2018</w:t>
      </w:r>
      <w:r>
        <w:rPr/>
        <w:t xml:space="preserve">) n’est actuellement pas incluse. La résolution d’un problème inverse consiste </w:t>
      </w:r>
      <w:commentRangeStart w:id="119"/>
      <w:r>
        <w:rPr/>
        <w:t>a</w:t>
      </w:r>
      <w:r>
        <w:rPr/>
      </w:r>
      <w:commentRangeEnd w:id="119"/>
      <w:r>
        <w:commentReference w:id="119"/>
      </w:r>
      <w:r>
        <w:rPr/>
        <w:t xml:space="preserve"> déterminer l’ensemble des antécédents d’un objectif donné dans l’espace de sortie du modèle. Les algorithmes de calibrage résolvent des problèmes similaires mais ne garantissent pas l'exhaustivité des solutions produites, ce qui peut considérablement poser problème en cas d'équifinalité (Rey-Coyrehourcq, 2015), i.e. de configurations de paramètres ou de conditions initiales conduisant par des trajectoires différentes à un résultat identique. Une heuristique de problème inverse s’inspirant des mécanismes de </w:t>
      </w:r>
      <w:commentRangeStart w:id="120"/>
      <w:r>
        <w:rPr/>
        <w:t>PSE</w:t>
      </w:r>
      <w:r>
        <w:rPr/>
      </w:r>
      <w:commentRangeEnd w:id="120"/>
      <w:r>
        <w:commentReference w:id="120"/>
      </w:r>
      <w:r>
        <w:rPr/>
        <w:t xml:space="preserve"> est actuellement en cours d'élaboration pour une intégration dans OpenMOLE.</w:t>
      </w:r>
    </w:p>
    <w:p>
      <w:pPr>
        <w:pStyle w:val="Normal"/>
        <w:jc w:val="both"/>
        <w:rPr/>
      </w:pPr>
      <w:r>
        <w:rPr/>
        <w:t xml:space="preserve">L’utilisation de méthodes d'inférence Bayésiennes est également une piste </w:t>
      </w:r>
      <w:commentRangeStart w:id="121"/>
      <w:r>
        <w:rPr/>
        <w:t>développée</w:t>
      </w:r>
      <w:r>
        <w:rPr/>
      </w:r>
      <w:commentRangeEnd w:id="121"/>
      <w:r>
        <w:commentReference w:id="121"/>
      </w:r>
      <w:r>
        <w:rPr/>
        <w:t>. En effet, dans le cas de modèles fortement stochastiques</w:t>
      </w:r>
      <w:commentRangeStart w:id="122"/>
      <w:r>
        <w:rPr/>
        <w:t xml:space="preserve">, et </w:t>
      </w:r>
      <w:r>
        <w:rPr/>
      </w:r>
      <w:commentRangeEnd w:id="122"/>
      <w:r>
        <w:commentReference w:id="122"/>
      </w:r>
      <w:r>
        <w:rPr/>
        <w:t>où les distributions jointes ont des formes non standard, une estimation de la distribution de probabilité des paramètres peut être fournie par ce type de méthodes. Dans le cas des modèles de simulation, la méthode d’</w:t>
      </w:r>
      <w:r>
        <w:rPr>
          <w:i/>
        </w:rPr>
        <w:t>Approximate Bayesian Computation</w:t>
      </w:r>
      <w:r>
        <w:rPr/>
        <w:t xml:space="preserve"> (</w:t>
      </w:r>
      <w:r>
        <w:rPr>
          <w:rFonts w:eastAsia="Arial" w:cs="Arial" w:ascii="Arial" w:hAnsi="Arial"/>
          <w:color w:val="222222"/>
          <w:sz w:val="20"/>
          <w:szCs w:val="20"/>
          <w:highlight w:val="white"/>
        </w:rPr>
        <w:t>Csilléry et al. 2010</w:t>
      </w:r>
      <w:r>
        <w:rPr/>
        <w:t xml:space="preserve">)  permet, pour un jeu de données observées, de fournir la distribution de probabilité des paramètres ayant le plus probablement conduit à </w:t>
      </w:r>
      <w:commentRangeStart w:id="123"/>
      <w:r>
        <w:rPr/>
        <w:t>celles-ci</w:t>
      </w:r>
      <w:r>
        <w:rPr/>
      </w:r>
      <w:commentRangeEnd w:id="123"/>
      <w:r>
        <w:commentReference w:id="123"/>
      </w:r>
      <w:r>
        <w:rPr/>
        <w:t xml:space="preserve">. </w:t>
      </w:r>
      <w:commentRangeStart w:id="124"/>
      <w:r>
        <w:rPr/>
        <w:t>Il s’agit ainsi d’un calibrage étendu, avec une connaissance produite probabiliste permettant de prendre en compte l’incertitude.</w:t>
      </w:r>
      <w:r>
        <w:rPr/>
      </w:r>
      <w:commentRangeEnd w:id="124"/>
      <w:r>
        <w:commentReference w:id="124"/>
      </w:r>
      <w:r>
        <w:rPr/>
        <w:t xml:space="preserve"> Une spécification de cette méthode proposée par </w:t>
      </w:r>
      <w:r>
        <w:rPr>
          <w:rFonts w:eastAsia="Arial" w:cs="Arial" w:ascii="Arial" w:hAnsi="Arial"/>
          <w:color w:val="222222"/>
          <w:sz w:val="20"/>
          <w:szCs w:val="20"/>
          <w:highlight w:val="white"/>
        </w:rPr>
        <w:t>Lenormand et al. (2013</w:t>
      </w:r>
      <w:r>
        <w:rPr/>
        <w:t xml:space="preserve">), </w:t>
      </w:r>
      <w:r>
        <w:rPr/>
        <w:commentReference w:id="125"/>
      </w:r>
      <w:r>
        <w:rPr/>
        <w:t>destinée à réduire le nombre de simulations dans le cas de modèles au temps de calcul significatif, est également en cours d’adaptation au calcul parallèle et d'intégration dans la plateforme.</w:t>
      </w:r>
    </w:p>
    <w:p>
      <w:pPr>
        <w:pStyle w:val="Normal"/>
        <w:jc w:val="both"/>
        <w:rPr/>
      </w:pPr>
      <w:r>
        <w:rPr/>
        <w:t xml:space="preserve">Signalons </w:t>
      </w:r>
      <w:commentRangeStart w:id="126"/>
      <w:r>
        <w:rPr/>
        <w:t>finalement diverse</w:t>
      </w:r>
      <w:r>
        <w:rPr/>
      </w:r>
      <w:commentRangeEnd w:id="126"/>
      <w:r>
        <w:commentReference w:id="126"/>
      </w:r>
      <w:r>
        <w:rPr/>
        <w:t xml:space="preserve"> directions méthodologiques </w:t>
      </w:r>
      <w:commentRangeStart w:id="127"/>
      <w:r>
        <w:rPr/>
        <w:t>également</w:t>
      </w:r>
      <w:r>
        <w:rPr/>
      </w:r>
      <w:commentRangeEnd w:id="127"/>
      <w:r>
        <w:commentReference w:id="127"/>
      </w:r>
      <w:r>
        <w:rPr/>
        <w:t xml:space="preserve"> en cours d’investigation: (i) la question de la haute dimensionnalité pose rapidement problème dans l’utilisation de l’algorithme PSE, puisque le nombre de configurations de sortie est potentiellement soumis à la malédiction de la dimension (</w:t>
      </w:r>
      <w:r>
        <w:rPr>
          <w:i/>
        </w:rPr>
        <w:t>curse of dimensionality</w:t>
      </w:r>
      <w:r>
        <w:rPr/>
        <w:t xml:space="preserve">) c’est-à-dire que le temps ou la taille d'exécution </w:t>
      </w:r>
      <w:commentRangeStart w:id="128"/>
      <w:r>
        <w:rPr/>
        <w:t>sont exponentiels en le nombre de dimension</w:t>
      </w:r>
      <w:r>
        <w:rPr/>
      </w:r>
      <w:commentRangeEnd w:id="128"/>
      <w:r>
        <w:commentReference w:id="128"/>
      </w:r>
      <w:r>
        <w:rPr/>
        <w:t xml:space="preserve"> </w:t>
      </w:r>
      <w:commentRangeStart w:id="129"/>
      <w:r>
        <w:rPr/>
        <w:t>(une exploration par grille est l’exemple le plus simple pour se donner une idée de ce phénomène)</w:t>
      </w:r>
      <w:r>
        <w:rPr/>
      </w:r>
      <w:commentRangeEnd w:id="129"/>
      <w:r>
        <w:commentReference w:id="129"/>
      </w:r>
      <w:r>
        <w:rPr/>
        <w:t xml:space="preserve"> - de nouvelles méthodes </w:t>
      </w:r>
      <w:commentRangeStart w:id="130"/>
      <w:r>
        <w:rPr/>
        <w:t>combinant réduction de dimension et recherche de diversité</w:t>
      </w:r>
      <w:r>
        <w:rPr/>
      </w:r>
      <w:commentRangeEnd w:id="130"/>
      <w:r>
        <w:commentReference w:id="130"/>
      </w:r>
      <w:r>
        <w:rPr/>
        <w:t xml:space="preserve"> permettraient de résoudre ce problème </w:t>
      </w:r>
      <w:commentRangeStart w:id="131"/>
      <w:r>
        <w:rPr/>
        <w:t>et prendre en compte une richesse de sorties bien plus grande</w:t>
      </w:r>
      <w:r>
        <w:rPr/>
      </w:r>
      <w:ins w:id="90" w:author="Auteur inconnu" w:date="2019-05-31T12:18:20Z">
        <w:commentRangeEnd w:id="131"/>
        <w:r>
          <w:commentReference w:id="131"/>
        </w:r>
        <w:r>
          <w:rPr/>
          <w:t> </w:t>
        </w:r>
      </w:ins>
      <w:r>
        <w:rPr/>
        <w:t>; (ii) la question de la sensibilité aux conditions spatiales initiales déjà mentionnée (Raimbault et al., 2018), est particulièrement pertinente pour les modèles géographiques, et une librairie Scala incluant des générateurs synthétiques de configurations de peuplement à différentes échelles est actuellement en cours d'élaboration, incluant par exemple les générateurs de quartiers étudiés par (Raimbault and Perret, 2019)</w:t>
      </w:r>
      <w:ins w:id="91" w:author="Auteur inconnu" w:date="2019-05-31T12:18:48Z">
        <w:r>
          <w:rPr/>
          <w:t> </w:t>
        </w:r>
      </w:ins>
      <w:r>
        <w:rPr/>
        <w:t>; (iii) l'implémentation de critères d’information pour la performance des modèles, déjà mentionnés dans le chapitre 4 et qui sont une pierre angulaire des démarches de multi-modélisation, est aussi à l'étude, comme le critère POMIC proposé par Piou et al. (2009).</w:t>
      </w:r>
    </w:p>
    <w:p>
      <w:pPr>
        <w:pStyle w:val="Normal"/>
        <w:ind w:left="720" w:hanging="0"/>
        <w:rPr/>
      </w:pPr>
      <w:r>
        <w:rPr/>
      </w:r>
    </w:p>
    <w:p>
      <w:pPr>
        <w:pStyle w:val="Titre3"/>
        <w:rPr/>
      </w:pPr>
      <w:bookmarkStart w:id="10" w:name="_d4l7hpbgnci1"/>
      <w:bookmarkEnd w:id="10"/>
      <w:r>
        <w:rPr/>
        <w:t>5.2 Outils</w:t>
      </w:r>
    </w:p>
    <w:p>
      <w:pPr>
        <w:pStyle w:val="Normal"/>
        <w:jc w:val="both"/>
        <w:rPr/>
      </w:pPr>
      <w:r>
        <w:rPr/>
        <w:t xml:space="preserve">Au </w:t>
      </w:r>
      <w:commentRangeStart w:id="132"/>
      <w:r>
        <w:rPr/>
        <w:t>long</w:t>
      </w:r>
      <w:r>
        <w:rPr/>
      </w:r>
      <w:commentRangeEnd w:id="132"/>
      <w:r>
        <w:commentReference w:id="132"/>
      </w:r>
      <w:r>
        <w:rPr/>
        <w:t xml:space="preserve"> de son développement, OpenMOLE a toujours été à la pointe en termes d’outils utilisés et développés. Le choix du langage Scala pour remplacer Java dès les premières versions</w:t>
      </w:r>
      <w:r>
        <w:rPr/>
        <w:commentReference w:id="133"/>
      </w:r>
      <w:r>
        <w:rPr/>
        <w:t xml:space="preserve">, est un choix technologique innovant et particulièrement pertinent par les possibilités de programmation fonctionnelle mais aussi de programmation objet qu’il apporte, tout en gardant l’infrastructure sous-jacente de Java permettant une grande portabilité </w:t>
      </w:r>
      <w:commentRangeStart w:id="134"/>
      <w:r>
        <w:rPr/>
        <w:t>sans complications selon le système d’exploitation ou le hardware</w:t>
      </w:r>
      <w:r>
        <w:rPr/>
      </w:r>
      <w:commentRangeEnd w:id="134"/>
      <w:r>
        <w:commentReference w:id="134"/>
      </w:r>
      <w:r>
        <w:rPr/>
        <w:t xml:space="preserve">, ce qui est crucial pour la distribution des calculs sur des </w:t>
      </w:r>
      <w:ins w:id="92" w:author="Auteur inconnu" w:date="2019-04-01T10:07:07Z">
        <w:r>
          <w:rPr/>
          <w:t>nœuds</w:t>
        </w:r>
      </w:ins>
      <w:del w:id="93" w:author="Auteur inconnu" w:date="2019-04-01T10:07:07Z">
        <w:r>
          <w:rPr/>
          <w:delText>noeuds</w:delText>
        </w:r>
      </w:del>
      <w:r>
        <w:rPr/>
        <w:t xml:space="preserve"> de grille hétérogènes. Par exemple, des propriétés comme </w:t>
      </w:r>
      <w:commentRangeStart w:id="135"/>
      <w:r>
        <w:rPr/>
        <w:t>le mixage de trait rendent Scala particulièrement pertinent pour la multi-modélisation</w:t>
      </w:r>
      <w:r>
        <w:rPr/>
      </w:r>
      <w:commentRangeEnd w:id="135"/>
      <w:r>
        <w:commentReference w:id="135"/>
      </w:r>
      <w:r>
        <w:rPr/>
        <w:t xml:space="preserve"> (</w:t>
      </w:r>
      <w:r>
        <w:rPr>
          <w:color w:val="222222"/>
          <w:highlight w:val="white"/>
        </w:rPr>
        <w:t xml:space="preserve">Odersky and Zenger, 2005). </w:t>
      </w:r>
      <w:commentRangeStart w:id="136"/>
      <w:r>
        <w:rPr>
          <w:color w:val="222222"/>
          <w:highlight w:val="white"/>
        </w:rPr>
        <w:t>Les possibilités offertes par la programmation objet sont conservées dans Scala, et peuvent être combinées à l’abstraction de la programmation fonctionnelle, en faisant un langage plus puissant en ce sens de flexibilité que d’autres langages fonctionnels comme Haskell (Oliveira and Gibbons, 2010).</w:t>
      </w:r>
      <w:r>
        <w:rPr>
          <w:color w:val="222222"/>
          <w:highlight w:val="white"/>
        </w:rPr>
      </w:r>
      <w:commentRangeEnd w:id="136"/>
      <w:r>
        <w:commentReference w:id="136"/>
      </w:r>
      <w:r>
        <w:rPr>
          <w:color w:val="222222"/>
          <w:highlight w:val="white"/>
        </w:rPr>
        <w:t xml:space="preserve"> Par ailleurs, des propriétés comme les conversions implicites ou les </w:t>
      </w:r>
      <w:r>
        <w:rPr>
          <w:i/>
          <w:color w:val="222222"/>
          <w:highlight w:val="white"/>
        </w:rPr>
        <w:t>case class</w:t>
      </w:r>
      <w:r>
        <w:rPr>
          <w:color w:val="222222"/>
          <w:highlight w:val="white"/>
        </w:rPr>
        <w:t xml:space="preserve"> rendent Scala ergonomique pour l'élaboration de DSL (</w:t>
      </w:r>
      <w:r>
        <w:rPr>
          <w:highlight w:val="white"/>
        </w:rPr>
        <w:t>Sloane, 2008</w:t>
      </w:r>
      <w:r>
        <w:rPr>
          <w:color w:val="222222"/>
          <w:highlight w:val="white"/>
        </w:rPr>
        <w:t>), qui comme nous l’avons déjà mentionné est un aspect essentiel d’OpenMOLE.</w:t>
      </w:r>
    </w:p>
    <w:p>
      <w:pPr>
        <w:pStyle w:val="Normal"/>
        <w:jc w:val="both"/>
        <w:rPr/>
      </w:pPr>
      <w:r>
        <w:rPr/>
        <w:t xml:space="preserve">Les questions </w:t>
      </w:r>
      <w:commentRangeStart w:id="137"/>
      <w:r>
        <w:rPr/>
        <w:t>d’embarquement de programmes</w:t>
      </w:r>
      <w:r>
        <w:rPr/>
      </w:r>
      <w:commentRangeEnd w:id="137"/>
      <w:r>
        <w:commentReference w:id="137"/>
      </w:r>
      <w:r>
        <w:rPr/>
        <w:t xml:space="preserve">, et par extension de modèles, </w:t>
      </w:r>
      <w:commentRangeStart w:id="138"/>
      <w:r>
        <w:rPr/>
        <w:t>restent</w:t>
      </w:r>
      <w:r>
        <w:rPr/>
      </w:r>
      <w:commentRangeEnd w:id="138"/>
      <w:r>
        <w:commentReference w:id="138"/>
      </w:r>
      <w:r>
        <w:rPr/>
        <w:t xml:space="preserve"> un domaine de recherche actif </w:t>
      </w:r>
      <w:commentRangeStart w:id="139"/>
      <w:r>
        <w:rPr/>
        <w:t>notamment en lien avec la reproductibilité</w:t>
      </w:r>
      <w:r>
        <w:rPr/>
      </w:r>
      <w:commentRangeEnd w:id="139"/>
      <w:r>
        <w:commentReference w:id="139"/>
      </w:r>
      <w:r>
        <w:rPr/>
        <w:t xml:space="preserve">. Le programme </w:t>
      </w:r>
      <w:r>
        <w:rPr>
          <w:i/>
        </w:rPr>
        <w:t>docker</w:t>
      </w:r>
      <w:r>
        <w:rPr/>
        <w:t xml:space="preserve">, qui utilise des </w:t>
      </w:r>
      <w:r>
        <w:rPr>
          <w:i/>
        </w:rPr>
        <w:t>container</w:t>
      </w:r>
      <w:r>
        <w:rPr/>
        <w:t xml:space="preserve">, permet d’embarquer un environnement d'exécution à l’identique quel que soit le </w:t>
      </w:r>
      <w:commentRangeStart w:id="140"/>
      <w:r>
        <w:rPr/>
        <w:t>système d’exploitation et le hardware</w:t>
      </w:r>
      <w:r>
        <w:rPr/>
      </w:r>
      <w:commentRangeEnd w:id="140"/>
      <w:r>
        <w:commentReference w:id="140"/>
      </w:r>
      <w:r>
        <w:rPr/>
        <w:t xml:space="preserve">. </w:t>
      </w:r>
      <w:r>
        <w:rPr>
          <w:highlight w:val="white"/>
        </w:rPr>
        <w:t xml:space="preserve">Hung et al. (2016) </w:t>
      </w:r>
      <w:commentRangeStart w:id="141"/>
      <w:r>
        <w:rPr>
          <w:highlight w:val="white"/>
        </w:rPr>
        <w:t>propose</w:t>
      </w:r>
      <w:r>
        <w:rPr>
          <w:highlight w:val="white"/>
        </w:rPr>
      </w:r>
      <w:commentRangeEnd w:id="141"/>
      <w:r>
        <w:commentReference w:id="141"/>
      </w:r>
      <w:r>
        <w:rPr>
          <w:highlight w:val="white"/>
        </w:rPr>
        <w:t xml:space="preserve"> de coupler </w:t>
      </w:r>
      <w:r>
        <w:rPr>
          <w:i/>
          <w:iCs/>
          <w:highlight w:val="white"/>
          <w:rPrChange w:id="0" w:author="Auteur inconnu" w:date="2019-05-31T13:36:22Z"/>
        </w:rPr>
        <w:t>docker</w:t>
      </w:r>
      <w:r>
        <w:rPr>
          <w:highlight w:val="white"/>
        </w:rPr>
        <w:t xml:space="preserve"> à une interface graphique </w:t>
      </w:r>
      <w:commentRangeStart w:id="142"/>
      <w:r>
        <w:rPr>
          <w:highlight w:val="white"/>
        </w:rPr>
        <w:t>pour la reproductibilité scientifique</w:t>
      </w:r>
      <w:r>
        <w:rPr>
          <w:highlight w:val="white"/>
        </w:rPr>
      </w:r>
      <w:commentRangeEnd w:id="142"/>
      <w:r>
        <w:commentReference w:id="142"/>
      </w:r>
      <w:r>
        <w:rPr>
          <w:highlight w:val="white"/>
        </w:rPr>
        <w:t xml:space="preserve">. Des programmes similaires comme </w:t>
      </w:r>
      <w:r>
        <w:rPr>
          <w:i/>
          <w:highlight w:val="white"/>
        </w:rPr>
        <w:t>Singularity</w:t>
      </w:r>
      <w:r>
        <w:rPr>
          <w:highlight w:val="white"/>
        </w:rPr>
        <w:t xml:space="preserve"> sont spécifiquement dédiés à la reproductibilité d'expériences HPC (</w:t>
      </w:r>
      <w:r>
        <w:rPr>
          <w:color w:val="222222"/>
          <w:highlight w:val="white"/>
        </w:rPr>
        <w:t>Kurtzer et al., 2017).</w:t>
      </w:r>
      <w:r>
        <w:rPr>
          <w:highlight w:val="white"/>
        </w:rPr>
        <w:t xml:space="preserve"> Le </w:t>
      </w:r>
      <w:ins w:id="95" w:author="Auteur inconnu" w:date="2019-05-31T13:36:11Z">
        <w:r>
          <w:rPr>
            <w:highlight w:val="white"/>
          </w:rPr>
          <w:t>cœur</w:t>
        </w:r>
      </w:ins>
      <w:del w:id="96" w:author="Auteur inconnu" w:date="2019-05-31T13:36:11Z">
        <w:r>
          <w:rPr>
            <w:highlight w:val="white"/>
          </w:rPr>
          <w:delText>coeur</w:delText>
        </w:r>
      </w:del>
      <w:r>
        <w:rPr>
          <w:highlight w:val="white"/>
        </w:rPr>
        <w:t xml:space="preserve"> de la stratégie d’embarquement d’OpenMOLE ne repose pas sur </w:t>
      </w:r>
      <w:commentRangeStart w:id="143"/>
      <w:r>
        <w:rPr>
          <w:highlight w:val="white"/>
        </w:rPr>
        <w:t>un tel programme</w:t>
      </w:r>
      <w:commentRangeStart w:id="144"/>
      <w:r>
        <w:rPr>
          <w:highlight w:val="white"/>
        </w:rPr>
      </w:r>
      <w:commentRangeEnd w:id="143"/>
      <w:r>
        <w:commentReference w:id="143"/>
      </w:r>
      <w:r>
        <w:rPr>
          <w:highlight w:val="white"/>
        </w:rPr>
        <w:t>, par exemple pour des questions de performance, mais</w:t>
      </w:r>
      <w:r>
        <w:rPr>
          <w:highlight w:val="white"/>
        </w:rPr>
      </w:r>
      <w:commentRangeEnd w:id="144"/>
      <w:r>
        <w:commentReference w:id="144"/>
      </w:r>
      <w:r>
        <w:rPr>
          <w:highlight w:val="white"/>
        </w:rPr>
        <w:t xml:space="preserve"> certaines tâches </w:t>
      </w:r>
      <w:commentRangeStart w:id="145"/>
      <w:r>
        <w:rPr>
          <w:highlight w:val="white"/>
        </w:rPr>
        <w:t>reposant sur l'exécution de binaires ou de programme à l’environnement complexe</w:t>
      </w:r>
      <w:r>
        <w:rPr>
          <w:highlight w:val="white"/>
        </w:rPr>
      </w:r>
      <w:commentRangeEnd w:id="145"/>
      <w:r>
        <w:commentReference w:id="145"/>
      </w:r>
      <w:r>
        <w:rPr>
          <w:highlight w:val="white"/>
        </w:rPr>
        <w:t xml:space="preserve"> sont embarquées dans OpenMOLE par une tâche utilisant </w:t>
      </w:r>
      <w:r>
        <w:rPr>
          <w:i/>
          <w:highlight w:val="white"/>
        </w:rPr>
        <w:t>docker</w:t>
      </w:r>
      <w:r>
        <w:rPr>
          <w:highlight w:val="white"/>
        </w:rPr>
        <w:t xml:space="preserve"> (par exemple </w:t>
      </w:r>
      <w:commentRangeStart w:id="146"/>
      <w:r>
        <w:rPr>
          <w:highlight w:val="white"/>
        </w:rPr>
        <w:t>pour la tâche pour le langage R</w:t>
      </w:r>
      <w:r>
        <w:rPr>
          <w:highlight w:val="white"/>
        </w:rPr>
      </w:r>
      <w:commentRangeEnd w:id="146"/>
      <w:r>
        <w:commentReference w:id="146"/>
      </w:r>
      <w:r>
        <w:rPr>
          <w:highlight w:val="white"/>
        </w:rPr>
        <w:t xml:space="preserve"> qui demande l’installation d’un environnement R complet). Une amélioration de l'intégration de </w:t>
      </w:r>
      <w:r>
        <w:rPr>
          <w:i/>
          <w:iCs/>
          <w:highlight w:val="white"/>
          <w:rPrChange w:id="0" w:author="Auteur inconnu" w:date="2019-05-31T13:38:14Z"/>
        </w:rPr>
        <w:t>docker</w:t>
      </w:r>
      <w:r>
        <w:rPr>
          <w:highlight w:val="white"/>
        </w:rPr>
        <w:t xml:space="preserve"> dans OpenMOLE est un axe de recherche </w:t>
      </w:r>
      <w:commentRangeStart w:id="147"/>
      <w:r>
        <w:rPr>
          <w:highlight w:val="white"/>
        </w:rPr>
        <w:t>actif et crucial</w:t>
      </w:r>
      <w:r>
        <w:rPr>
          <w:highlight w:val="white"/>
        </w:rPr>
      </w:r>
      <w:commentRangeEnd w:id="147"/>
      <w:r>
        <w:commentReference w:id="147"/>
      </w:r>
      <w:r>
        <w:rPr>
          <w:highlight w:val="white"/>
        </w:rPr>
        <w:t xml:space="preserve"> pour </w:t>
      </w:r>
      <w:commentRangeStart w:id="148"/>
      <w:r>
        <w:rPr>
          <w:highlight w:val="white"/>
        </w:rPr>
        <w:t>l’extension future de la généricité des programmes embarquables</w:t>
      </w:r>
      <w:r>
        <w:rPr>
          <w:highlight w:val="white"/>
        </w:rPr>
      </w:r>
      <w:commentRangeEnd w:id="148"/>
      <w:r>
        <w:commentReference w:id="148"/>
      </w:r>
      <w:r>
        <w:rPr>
          <w:highlight w:val="white"/>
        </w:rPr>
        <w:t xml:space="preserve">. OpenMOLE se </w:t>
      </w:r>
      <w:commentRangeStart w:id="149"/>
      <w:r>
        <w:rPr>
          <w:highlight w:val="white"/>
        </w:rPr>
        <w:t>place</w:t>
      </w:r>
      <w:r>
        <w:rPr>
          <w:highlight w:val="white"/>
        </w:rPr>
      </w:r>
      <w:commentRangeEnd w:id="149"/>
      <w:r>
        <w:commentReference w:id="149"/>
      </w:r>
      <w:r>
        <w:rPr>
          <w:highlight w:val="white"/>
        </w:rPr>
        <w:t xml:space="preserve"> ainsi à la pointe de la recherche technique en termes de reproductibilité scientifique. De la même manière, la question de la </w:t>
      </w:r>
      <w:commentRangeStart w:id="150"/>
      <w:r>
        <w:rPr>
          <w:highlight w:val="white"/>
        </w:rPr>
        <w:t>scalabilité des expériences</w:t>
      </w:r>
      <w:r>
        <w:rPr>
          <w:highlight w:val="white"/>
        </w:rPr>
      </w:r>
      <w:commentRangeEnd w:id="150"/>
      <w:r>
        <w:commentReference w:id="150"/>
      </w:r>
      <w:r>
        <w:rPr>
          <w:highlight w:val="white"/>
        </w:rPr>
        <w:t xml:space="preserve"> est au </w:t>
      </w:r>
      <w:ins w:id="98" w:author="Auteur inconnu" w:date="2019-04-01T10:07:17Z">
        <w:r>
          <w:rPr>
            <w:highlight w:val="white"/>
          </w:rPr>
          <w:t>cœur</w:t>
        </w:r>
      </w:ins>
      <w:del w:id="99" w:author="Auteur inconnu" w:date="2019-04-01T10:07:17Z">
        <w:r>
          <w:rPr>
            <w:highlight w:val="white"/>
          </w:rPr>
          <w:delText>coeur</w:delText>
        </w:r>
      </w:del>
      <w:r>
        <w:rPr>
          <w:highlight w:val="white"/>
        </w:rPr>
        <w:t xml:space="preserve"> de la philosophie de la plateforme, et des recherches sont menées par exemple pour automatiser le déploiement de multiples instances d’OpenMOLE sur un cluster </w:t>
      </w:r>
      <w:commentRangeStart w:id="151"/>
      <w:r>
        <w:rPr>
          <w:highlight w:val="white"/>
        </w:rPr>
        <w:t>et faciliter l’utilisation au sein de communautés de thématiciens</w:t>
      </w:r>
      <w:r>
        <w:rPr>
          <w:highlight w:val="white"/>
        </w:rPr>
      </w:r>
      <w:commentRangeEnd w:id="151"/>
      <w:r>
        <w:commentReference w:id="151"/>
      </w:r>
      <w:r>
        <w:rPr>
          <w:highlight w:val="white"/>
        </w:rPr>
        <w:t>.</w:t>
      </w:r>
    </w:p>
    <w:p>
      <w:pPr>
        <w:pStyle w:val="Titre2"/>
        <w:rPr/>
      </w:pPr>
      <w:bookmarkStart w:id="11" w:name="_m3zlveeh4kx"/>
      <w:bookmarkEnd w:id="11"/>
      <w:r>
        <w:rPr/>
        <w:t>Conclusion</w:t>
      </w:r>
    </w:p>
    <w:p>
      <w:pPr>
        <w:pStyle w:val="Normal"/>
        <w:jc w:val="both"/>
        <w:rPr/>
      </w:pPr>
      <w:r>
        <w:rPr/>
        <w:t xml:space="preserve">L’exploration des modèles de simulation s’est </w:t>
      </w:r>
      <w:commentRangeStart w:id="152"/>
      <w:r>
        <w:rPr/>
        <w:t>pérennisée</w:t>
      </w:r>
      <w:r>
        <w:rPr/>
      </w:r>
      <w:commentRangeEnd w:id="152"/>
      <w:r>
        <w:commentReference w:id="152"/>
      </w:r>
      <w:r>
        <w:rPr/>
        <w:t xml:space="preserve"> en géographie par l'intermédiaire d’initiatives </w:t>
      </w:r>
      <w:commentRangeStart w:id="153"/>
      <w:r>
        <w:rPr/>
        <w:t>comme</w:t>
      </w:r>
      <w:r>
        <w:rPr/>
      </w:r>
      <w:commentRangeEnd w:id="153"/>
      <w:r>
        <w:commentReference w:id="153"/>
      </w:r>
      <w:r>
        <w:rPr/>
        <w:t xml:space="preserve"> le développement de la plateforme OpenMOLE. </w:t>
      </w:r>
      <w:commentRangeStart w:id="154"/>
      <w:r>
        <w:rPr/>
        <w:t xml:space="preserve">Celle-ci s’est menée </w:t>
      </w:r>
      <w:r>
        <w:rPr/>
      </w:r>
      <w:commentRangeEnd w:id="154"/>
      <w:r>
        <w:commentReference w:id="154"/>
      </w:r>
      <w:r>
        <w:rPr/>
        <w:t>dans un cadre hautement interdisciplinaire et réciproque (relation gagnant-gagnant entre informaticiens et géographes), mais aussi au travers d’une intégration inédite des domaines de connaissance (Raimbault, 2017a), c’est-à-dire des connaissances empiriques, théoriques et de modélisation, mais aussi les outils et méthodes, qui sont dans chacun de ces domaines en interaction forte. L’aventure OpenMOLE, et sa branche liée à la géographie dans le cadre de l’ERC Geodivercity, témoigne d’une nouvelle façon de produire des connaissances géographiques</w:t>
      </w:r>
      <w:commentRangeStart w:id="155"/>
      <w:r>
        <w:rPr/>
        <w:t xml:space="preserve">, résolument </w:t>
      </w:r>
      <w:r>
        <w:rPr>
          <w:i/>
        </w:rPr>
        <w:t>evidence-based</w:t>
      </w:r>
      <w:r>
        <w:rPr/>
        <w:t>,</w:t>
      </w:r>
      <w:r>
        <w:rPr/>
      </w:r>
      <w:commentRangeEnd w:id="155"/>
      <w:r>
        <w:commentReference w:id="155"/>
      </w:r>
      <w:r>
        <w:rPr/>
        <w:t xml:space="preserve"> rendant envisageable la production de preuves scientifiques en sciences sociales. </w:t>
      </w:r>
      <w:r>
        <w:rPr>
          <w:highlight w:val="yellow"/>
          <w:rPrChange w:id="0" w:author="Auteur inconnu" w:date="2019-05-31T14:30:24Z"/>
        </w:rPr>
        <w:t xml:space="preserve">Cette émancipation reste à être propagée et la démarche à être valorisée pour réaliser son potentiel de direction future de la Géographie Théorique et Quantitative, en complémentarité avec les nouvelles disciplines émergentes de </w:t>
      </w:r>
      <w:r>
        <w:rPr>
          <w:i/>
          <w:highlight w:val="yellow"/>
          <w:rPrChange w:id="0" w:author="Auteur inconnu" w:date="2019-05-31T14:30:24Z"/>
        </w:rPr>
        <w:t>City Science</w:t>
      </w:r>
      <w:r>
        <w:rPr>
          <w:highlight w:val="yellow"/>
          <w:rPrChange w:id="0" w:author="Auteur inconnu" w:date="2019-05-31T14:30:24Z"/>
        </w:rPr>
        <w:t xml:space="preserve"> et </w:t>
      </w:r>
      <w:r>
        <w:rPr>
          <w:i/>
          <w:highlight w:val="yellow"/>
          <w:rPrChange w:id="0" w:author="Auteur inconnu" w:date="2019-05-31T14:30:24Z"/>
        </w:rPr>
        <w:t>Urban Analytics</w:t>
      </w:r>
      <w:r>
        <w:rPr>
          <w:highlight w:val="yellow"/>
          <w:rPrChange w:id="0" w:author="Auteur inconnu" w:date="2019-05-31T14:30:24Z"/>
        </w:rPr>
        <w:t xml:space="preserve"> décrites par Batty (2019), mais la “preuve de concept” est largement validée et donne des arguments de poids aux sciences humaines pour résister à l'hégémonie colonisatrice de sciences dures comme la physique </w:t>
      </w:r>
      <w:commentRangeStart w:id="156"/>
      <w:r>
        <w:rPr>
          <w:highlight w:val="yellow"/>
          <w:rPrChange w:id="0" w:author="Auteur inconnu" w:date="2019-05-31T14:30:24Z"/>
        </w:rPr>
        <w:t xml:space="preserve">prétendant à un monopole sur les approches </w:t>
      </w:r>
      <w:r>
        <w:rPr>
          <w:i/>
          <w:highlight w:val="yellow"/>
          <w:rPrChange w:id="0" w:author="Auteur inconnu" w:date="2019-05-31T14:30:24Z"/>
        </w:rPr>
        <w:t>evidence-based</w:t>
      </w:r>
      <w:r>
        <w:rPr>
          <w:highlight w:val="yellow"/>
          <w:rPrChange w:id="0" w:author="Auteur inconnu" w:date="2019-05-31T14:30:24Z"/>
        </w:rPr>
        <w:t xml:space="preserve"> des systèmes sociaux</w:t>
      </w:r>
      <w:r>
        <w:rPr>
          <w:highlight w:val="yellow"/>
        </w:rPr>
      </w:r>
      <w:commentRangeEnd w:id="156"/>
      <w:r>
        <w:commentReference w:id="156"/>
      </w:r>
      <w:r>
        <w:rPr>
          <w:highlight w:val="yellow"/>
          <w:rPrChange w:id="0" w:author="Auteur inconnu" w:date="2019-05-31T14:30:24Z"/>
        </w:rPr>
        <w:t xml:space="preserve"> (Dupuy and Benguigui, 2015).</w:t>
      </w:r>
    </w:p>
    <w:p>
      <w:pPr>
        <w:pStyle w:val="Normal"/>
        <w:jc w:val="both"/>
        <w:rPr/>
      </w:pPr>
      <w:ins w:id="109" w:author="Auteur inconnu" w:date="2019-05-31T14:30:26Z">
        <w:r>
          <w:rPr>
            <w:b/>
            <w:bCs/>
          </w:rPr>
          <w:t xml:space="preserve">Proposition de modification de la portion de texte surlignée en jaune : </w:t>
        </w:r>
      </w:ins>
      <w:ins w:id="110" w:author="Auteur inconnu" w:date="2019-05-31T14:23:48Z">
        <w:r>
          <w:rPr/>
          <w:t xml:space="preserve">Elle donne ainsi des </w:t>
        </w:r>
      </w:ins>
      <w:ins w:id="111" w:author="Auteur inconnu" w:date="2019-05-31T14:24:07Z">
        <w:r>
          <w:rPr/>
          <w:t xml:space="preserve">arguments de poids à la géographie et, plus largement, aux sciences humaines et sociales, face aux sciences dures telles que la physique, qui prétendent à un monopole quant à l'identification de preuves relatives au fonctionnement des systèmes sociaux (Dupuy and Benguigui, 2015). </w:t>
        </w:r>
      </w:ins>
      <w:ins w:id="112" w:author="Auteur inconnu" w:date="2019-05-31T14:20:22Z">
        <w:r>
          <w:rPr/>
          <w:t>Il reste maintenant à promouvoir cette posture de recherche</w:t>
        </w:r>
      </w:ins>
      <w:ins w:id="113" w:author="Auteur inconnu" w:date="2019-05-31T14:22:01Z">
        <w:r>
          <w:rPr/>
          <w:t xml:space="preserve">, </w:t>
        </w:r>
      </w:ins>
      <w:ins w:id="114" w:author="Auteur inconnu" w:date="2019-05-31T14:21:30Z">
        <w:r>
          <w:rPr/>
          <w:t>ainsi que les outils et méthodes qui la rendent possible</w:t>
        </w:r>
      </w:ins>
      <w:ins w:id="115" w:author="Auteur inconnu" w:date="2019-05-31T14:22:04Z">
        <w:r>
          <w:rPr/>
          <w:t>, au sein du champ de la Géographie Théorique et Quantitative</w:t>
        </w:r>
      </w:ins>
      <w:ins w:id="116" w:author="Auteur inconnu" w:date="2019-05-31T14:29:45Z">
        <w:r>
          <w:rPr/>
          <w:t>.</w:t>
        </w:r>
      </w:ins>
    </w:p>
    <w:p>
      <w:pPr>
        <w:pStyle w:val="Normal"/>
        <w:rPr/>
      </w:pPr>
      <w:r>
        <w:rPr/>
      </w:r>
    </w:p>
    <w:p>
      <w:pPr>
        <w:pStyle w:val="Normal"/>
        <w:rPr/>
      </w:pPr>
      <w:r>
        <w:rPr/>
      </w:r>
    </w:p>
    <w:p>
      <w:pPr>
        <w:pStyle w:val="Titre2"/>
        <w:rPr>
          <w:lang w:val="en-US"/>
        </w:rPr>
      </w:pPr>
      <w:bookmarkStart w:id="12" w:name="_w6d10sr5fcz4"/>
      <w:bookmarkEnd w:id="12"/>
      <w:r>
        <w:rPr>
          <w:lang w:val="en-US"/>
        </w:rPr>
        <w:t>Références</w:t>
      </w:r>
    </w:p>
    <w:p>
      <w:pPr>
        <w:pStyle w:val="Normal"/>
        <w:rPr>
          <w:lang w:val="en-US"/>
        </w:rPr>
      </w:pPr>
      <w:r>
        <w:rPr>
          <w:lang w:val="en-US"/>
        </w:rPr>
        <w:t xml:space="preserve">Allen, P. M., &amp; Sanglier, M. 1981, Urban evolution, self-organization, and decision making. </w:t>
      </w:r>
      <w:r>
        <w:rPr>
          <w:i/>
          <w:lang w:val="en-US"/>
        </w:rPr>
        <w:t>Environment and Planning A</w:t>
      </w:r>
      <w:r>
        <w:rPr>
          <w:lang w:val="en-US"/>
        </w:rPr>
        <w:t xml:space="preserve">, </w:t>
      </w:r>
      <w:r>
        <w:rPr>
          <w:i/>
          <w:lang w:val="en-US"/>
        </w:rPr>
        <w:t>13</w:t>
      </w:r>
      <w:r>
        <w:rPr>
          <w:lang w:val="en-US"/>
        </w:rPr>
        <w:t>(2), 167-183.</w:t>
      </w:r>
    </w:p>
    <w:p>
      <w:pPr>
        <w:pStyle w:val="Normal"/>
        <w:rPr/>
      </w:pPr>
      <w:r>
        <w:rPr>
          <w:lang w:val="en-US"/>
        </w:rPr>
        <w:t xml:space="preserve">Allen, P. M. 2012. </w:t>
      </w:r>
      <w:r>
        <w:rPr>
          <w:i/>
          <w:lang w:val="en-US"/>
        </w:rPr>
        <w:t>Cities and regions as self-organizing systems: models of complexity</w:t>
      </w:r>
      <w:r>
        <w:rPr>
          <w:lang w:val="en-US"/>
        </w:rPr>
        <w:t xml:space="preserve">. </w:t>
      </w:r>
      <w:r>
        <w:rPr/>
        <w:t>Routledge.</w:t>
      </w:r>
    </w:p>
    <w:p>
      <w:pPr>
        <w:pStyle w:val="Normal"/>
        <w:rPr/>
      </w:pPr>
      <w:r>
        <w:rPr/>
        <w:t xml:space="preserve">Amblard F. 2003.  </w:t>
      </w:r>
      <w:r>
        <w:rPr>
          <w:i/>
        </w:rPr>
        <w:t>Comprendre le fonctionnement de simulations sociales individus-centrées : Application à des modèles de dynamiques d’opinions</w:t>
      </w:r>
      <w:r>
        <w:rPr/>
        <w:t>. Université Blaise Pascal-Clermont-Ferrand II, Thèse de doctorat.</w:t>
      </w:r>
    </w:p>
    <w:p>
      <w:pPr>
        <w:pStyle w:val="Normal"/>
        <w:rPr>
          <w:lang w:val="en-US"/>
        </w:rPr>
      </w:pPr>
      <w:r>
        <w:rPr/>
        <w:t xml:space="preserve">Amblard, F. et D. Phan, éds. (2006). </w:t>
      </w:r>
      <w:r>
        <w:rPr>
          <w:i/>
        </w:rPr>
        <w:t>Modélisation et Simulation Multi-agents Applications pour les Sciences de l’Homme et de la Société</w:t>
      </w:r>
      <w:r>
        <w:rPr/>
        <w:t xml:space="preserve">. </w:t>
      </w:r>
      <w:r>
        <w:rPr>
          <w:lang w:val="en-US"/>
        </w:rPr>
        <w:t>London : Hermes Science.</w:t>
      </w:r>
    </w:p>
    <w:p>
      <w:pPr>
        <w:pStyle w:val="Normal"/>
        <w:rPr>
          <w:color w:val="222222"/>
          <w:highlight w:val="white"/>
        </w:rPr>
      </w:pPr>
      <w:r>
        <w:rPr>
          <w:color w:val="222222"/>
          <w:highlight w:val="white"/>
          <w:lang w:val="en-US"/>
        </w:rPr>
        <w:t xml:space="preserve">Aster, R. C., Borchers, B., &amp; Thurber, C. H. (2018). </w:t>
      </w:r>
      <w:r>
        <w:rPr>
          <w:i/>
          <w:color w:val="222222"/>
          <w:highlight w:val="white"/>
          <w:lang w:val="en-US"/>
        </w:rPr>
        <w:t>Parameter estimation and inverse problems</w:t>
      </w:r>
      <w:r>
        <w:rPr>
          <w:color w:val="222222"/>
          <w:highlight w:val="white"/>
          <w:lang w:val="en-US"/>
        </w:rPr>
        <w:t xml:space="preserve">. </w:t>
      </w:r>
      <w:r>
        <w:rPr>
          <w:color w:val="222222"/>
          <w:highlight w:val="white"/>
        </w:rPr>
        <w:t>Elsevier.</w:t>
      </w:r>
    </w:p>
    <w:p>
      <w:pPr>
        <w:pStyle w:val="Normal"/>
        <w:rPr>
          <w:color w:val="222222"/>
          <w:highlight w:val="white"/>
          <w:lang w:val="en-US"/>
        </w:rPr>
      </w:pPr>
      <w:r>
        <w:rPr>
          <w:color w:val="222222"/>
          <w:highlight w:val="white"/>
        </w:rPr>
        <w:t xml:space="preserve">Banos, A. (2013). </w:t>
      </w:r>
      <w:r>
        <w:rPr>
          <w:i/>
          <w:color w:val="222222"/>
          <w:highlight w:val="white"/>
        </w:rPr>
        <w:t>Pour des pratiques de modélisation et de simulation libérées en géographie et SHS</w:t>
      </w:r>
      <w:r>
        <w:rPr>
          <w:color w:val="222222"/>
          <w:highlight w:val="white"/>
        </w:rPr>
        <w:t xml:space="preserve">. </w:t>
      </w:r>
      <w:r>
        <w:rPr>
          <w:color w:val="222222"/>
          <w:highlight w:val="white"/>
          <w:lang w:val="en-US"/>
        </w:rPr>
        <w:t>HDR, Université Paris 1 Panthéon Sorbonne.</w:t>
      </w:r>
    </w:p>
    <w:p>
      <w:pPr>
        <w:pStyle w:val="Normal"/>
        <w:rPr>
          <w:color w:val="222222"/>
          <w:highlight w:val="white"/>
          <w:lang w:val="en-US"/>
        </w:rPr>
      </w:pPr>
      <w:r>
        <w:rPr>
          <w:color w:val="222222"/>
          <w:highlight w:val="white"/>
          <w:lang w:val="en-US"/>
        </w:rPr>
        <w:t xml:space="preserve">Banos, A. (2017). Knowledge accelerator in geography and social sciences: Further and faster, but also deeper and wider. </w:t>
      </w:r>
      <w:r>
        <w:rPr>
          <w:i/>
          <w:color w:val="222222"/>
          <w:highlight w:val="white"/>
          <w:lang w:val="en-US"/>
        </w:rPr>
        <w:t>Urban Dynamics and Simulation Models. Springer</w:t>
      </w:r>
      <w:r>
        <w:rPr>
          <w:color w:val="222222"/>
          <w:highlight w:val="white"/>
          <w:lang w:val="en-US"/>
        </w:rPr>
        <w:t>.</w:t>
      </w:r>
    </w:p>
    <w:p>
      <w:pPr>
        <w:pStyle w:val="Normal"/>
        <w:rPr/>
      </w:pPr>
      <w:commentRangeStart w:id="157"/>
      <w:r>
        <w:rPr>
          <w:color w:val="222222"/>
          <w:highlight w:val="white"/>
          <w:lang w:val="en-US"/>
        </w:rPr>
        <w:t>Batty, M. (2019). Urban analytics defined.</w:t>
      </w:r>
      <w:commentRangeEnd w:id="157"/>
      <w:r>
        <w:commentReference w:id="157"/>
      </w:r>
      <w:r>
        <w:rPr>
          <w:color w:val="222222"/>
          <w:highlight w:val="white"/>
          <w:lang w:val="en-US"/>
        </w:rPr>
      </w:r>
    </w:p>
    <w:p>
      <w:pPr>
        <w:pStyle w:val="Normal"/>
        <w:rPr>
          <w:lang w:val="en-US"/>
        </w:rPr>
      </w:pPr>
      <w:r>
        <w:rPr>
          <w:color w:val="222222"/>
          <w:highlight w:val="white"/>
        </w:rPr>
        <w:t xml:space="preserve">Bonnafous, A., &amp; Plassard, F. (1974). Les méthodologies usuelles de l'étude des effets structurants de l'offre de transport. </w:t>
      </w:r>
      <w:r>
        <w:rPr>
          <w:i/>
          <w:color w:val="222222"/>
          <w:highlight w:val="white"/>
          <w:lang w:val="en-US"/>
        </w:rPr>
        <w:t>Revue économique</w:t>
      </w:r>
      <w:r>
        <w:rPr>
          <w:color w:val="222222"/>
          <w:highlight w:val="white"/>
          <w:lang w:val="en-US"/>
        </w:rPr>
        <w:t xml:space="preserve">, </w:t>
      </w:r>
      <w:r>
        <w:rPr>
          <w:i/>
          <w:color w:val="222222"/>
          <w:highlight w:val="white"/>
          <w:lang w:val="en-US"/>
        </w:rPr>
        <w:t>25</w:t>
      </w:r>
      <w:r>
        <w:rPr>
          <w:color w:val="222222"/>
          <w:highlight w:val="white"/>
          <w:lang w:val="en-US"/>
        </w:rPr>
        <w:t>(25), 208-232.</w:t>
      </w:r>
    </w:p>
    <w:p>
      <w:pPr>
        <w:pStyle w:val="Normal"/>
        <w:rPr>
          <w:lang w:val="en-US"/>
        </w:rPr>
      </w:pPr>
      <w:r>
        <w:rPr>
          <w:lang w:val="en-US"/>
        </w:rPr>
        <w:t xml:space="preserve">Bretagnolle A., Pumain D. (2010). Simulating urban networks through multiscalar space-time dynamics (Europe and United States, 17th -20th centuries), </w:t>
      </w:r>
      <w:r>
        <w:rPr>
          <w:i/>
          <w:lang w:val="en-US"/>
        </w:rPr>
        <w:t xml:space="preserve">Urban Studies, </w:t>
      </w:r>
      <w:r>
        <w:rPr>
          <w:lang w:val="en-US"/>
        </w:rPr>
        <w:t>47, 13, 2819-2839.</w:t>
      </w:r>
    </w:p>
    <w:p>
      <w:pPr>
        <w:pStyle w:val="Normal"/>
        <w:rPr/>
      </w:pPr>
      <w:r>
        <w:rPr/>
        <w:t xml:space="preserve">Bretagnolle A., Franc A. (2018). Vers des systèmes de villes intégrés. In </w:t>
      </w:r>
      <w:r>
        <w:rPr>
          <w:color w:val="222222"/>
          <w:highlight w:val="white"/>
        </w:rPr>
        <w:t xml:space="preserve">Sanders, L., ed. </w:t>
      </w:r>
      <w:r>
        <w:rPr>
          <w:i/>
          <w:color w:val="222222"/>
          <w:highlight w:val="white"/>
        </w:rPr>
        <w:t>Peupler la terre: De la préhistoire à l’ère des métropoles</w:t>
      </w:r>
      <w:r>
        <w:rPr>
          <w:color w:val="222222"/>
          <w:highlight w:val="white"/>
        </w:rPr>
        <w:t>. Presses universitaires François-Rabelais.</w:t>
      </w:r>
    </w:p>
    <w:p>
      <w:pPr>
        <w:pStyle w:val="Normal"/>
        <w:rPr>
          <w:lang w:val="en-US"/>
        </w:rPr>
      </w:pPr>
      <w:r>
        <w:rPr/>
        <w:t xml:space="preserve">Bura S. Guérin-Pace F. Mathian H. Pumain D. Sanders L. 1996, Multi-agent systems and the dynamics of a settlement system. </w:t>
      </w:r>
      <w:r>
        <w:rPr>
          <w:i/>
          <w:lang w:val="en-US"/>
        </w:rPr>
        <w:t>Geographical Analysis</w:t>
      </w:r>
      <w:r>
        <w:rPr>
          <w:lang w:val="en-US"/>
        </w:rPr>
        <w:t>, 2, 161-178.</w:t>
      </w:r>
    </w:p>
    <w:p>
      <w:pPr>
        <w:pStyle w:val="Normal"/>
        <w:rPr>
          <w:lang w:val="en-US"/>
        </w:rPr>
      </w:pPr>
      <w:r>
        <w:rPr>
          <w:lang w:val="en-US"/>
        </w:rPr>
        <w:t xml:space="preserve">Clarke, M., &amp; Wilson, A. G. 1983. The dynamics of urban spatial structure: progress and problems. </w:t>
      </w:r>
      <w:r>
        <w:rPr>
          <w:i/>
          <w:lang w:val="en-US"/>
        </w:rPr>
        <w:t>Journal of regional science</w:t>
      </w:r>
      <w:r>
        <w:rPr>
          <w:lang w:val="en-US"/>
        </w:rPr>
        <w:t xml:space="preserve">, </w:t>
      </w:r>
      <w:r>
        <w:rPr>
          <w:i/>
          <w:lang w:val="en-US"/>
        </w:rPr>
        <w:t>23</w:t>
      </w:r>
      <w:r>
        <w:rPr>
          <w:lang w:val="en-US"/>
        </w:rPr>
        <w:t>(1), 1-18.</w:t>
      </w:r>
    </w:p>
    <w:p>
      <w:pPr>
        <w:pStyle w:val="Normal"/>
        <w:rPr/>
      </w:pPr>
      <w:r>
        <w:rPr>
          <w:lang w:val="en-US"/>
        </w:rPr>
        <w:t xml:space="preserve">Cliff, A. D., Haggett, P., &amp; Smallman-Raynor, M. 2004. </w:t>
      </w:r>
      <w:r>
        <w:rPr>
          <w:i/>
          <w:lang w:val="en-US"/>
        </w:rPr>
        <w:t>World atlas of epidemic diseases</w:t>
      </w:r>
      <w:r>
        <w:rPr>
          <w:lang w:val="en-US"/>
        </w:rPr>
        <w:t xml:space="preserve">. </w:t>
      </w:r>
      <w:r>
        <w:rPr/>
        <w:t>London: Arnold.</w:t>
      </w:r>
    </w:p>
    <w:p>
      <w:pPr>
        <w:pStyle w:val="Normal"/>
        <w:rPr>
          <w:lang w:val="en-US"/>
        </w:rPr>
      </w:pPr>
      <w:r>
        <w:rPr>
          <w:color w:val="222222"/>
          <w:highlight w:val="white"/>
        </w:rPr>
        <w:t xml:space="preserve">Csilléry, K., Blum, M. G., Gaggiotti, O. E., &amp; François, O. (2010). </w:t>
      </w:r>
      <w:r>
        <w:rPr>
          <w:color w:val="222222"/>
          <w:highlight w:val="white"/>
          <w:lang w:val="en-US"/>
        </w:rPr>
        <w:t xml:space="preserve">Approximate Bayesian computation (ABC) in practice. </w:t>
      </w:r>
      <w:r>
        <w:rPr>
          <w:i/>
          <w:color w:val="222222"/>
          <w:highlight w:val="white"/>
          <w:lang w:val="en-US"/>
        </w:rPr>
        <w:t>Trends in ecology &amp; evolution</w:t>
      </w:r>
      <w:r>
        <w:rPr>
          <w:color w:val="222222"/>
          <w:highlight w:val="white"/>
          <w:lang w:val="en-US"/>
        </w:rPr>
        <w:t xml:space="preserve">, </w:t>
      </w:r>
      <w:r>
        <w:rPr>
          <w:i/>
          <w:color w:val="222222"/>
          <w:highlight w:val="white"/>
          <w:lang w:val="en-US"/>
        </w:rPr>
        <w:t>25</w:t>
      </w:r>
      <w:r>
        <w:rPr>
          <w:color w:val="222222"/>
          <w:highlight w:val="white"/>
          <w:lang w:val="en-US"/>
        </w:rPr>
        <w:t>(7), 410-418.</w:t>
      </w:r>
    </w:p>
    <w:p>
      <w:pPr>
        <w:pStyle w:val="Normal"/>
        <w:rPr/>
      </w:pPr>
      <w:r>
        <w:rPr/>
        <w:t>Deffuant G. et al. 2003, Une démarche expérimentale pour la simulation individus-centrée, in: Actes des 10e Journées de Rochebrune, rencontres interdisciplinaires sur les systèmes complexes naturels et artificiels, statut épistémologique de la simulation, p. 45–64.</w:t>
      </w:r>
    </w:p>
    <w:p>
      <w:pPr>
        <w:pStyle w:val="Normal"/>
        <w:rPr>
          <w:lang w:val="en-US"/>
        </w:rPr>
      </w:pPr>
      <w:r>
        <w:rPr/>
        <w:t xml:space="preserve">Demoule J.-P. Garcia D. Schnapp A. (dir) 2018, </w:t>
      </w:r>
      <w:r>
        <w:rPr>
          <w:i/>
        </w:rPr>
        <w:t>Une histoire des civilisations</w:t>
      </w:r>
      <w:r>
        <w:rPr/>
        <w:t xml:space="preserve">. </w:t>
      </w:r>
      <w:r>
        <w:rPr>
          <w:lang w:val="en-US"/>
        </w:rPr>
        <w:t>Paris, La Découverte, INRAP. 607 p.</w:t>
      </w:r>
    </w:p>
    <w:p>
      <w:pPr>
        <w:pStyle w:val="Normal"/>
        <w:rPr/>
      </w:pPr>
      <w:r>
        <w:rPr>
          <w:lang w:val="en-US"/>
        </w:rPr>
        <w:t xml:space="preserve">Duboz R, Versmisse D, Travers M, Ramat E, Shin Y-J, 2010, Application of an evolutionary algorithm to the inverse parameter estimation of an individual-based model. </w:t>
      </w:r>
      <w:r>
        <w:rPr>
          <w:i/>
        </w:rPr>
        <w:t>Ecological Modelling,</w:t>
      </w:r>
      <w:r>
        <w:rPr/>
        <w:t xml:space="preserve"> 221, 840–849</w:t>
      </w:r>
    </w:p>
    <w:p>
      <w:pPr>
        <w:pStyle w:val="Normal"/>
        <w:rPr/>
      </w:pPr>
      <w:r>
        <w:rPr>
          <w:color w:val="222222"/>
          <w:highlight w:val="white"/>
        </w:rPr>
        <w:t>Dupuy, G., &amp; Benguigui, L. G. (2015). Sciences urbaines</w:t>
      </w:r>
      <w:ins w:id="117" w:author="Auteur inconnu" w:date="2019-05-31T13:58:08Z">
        <w:r>
          <w:rPr>
            <w:color w:val="222222"/>
            <w:highlight w:val="white"/>
          </w:rPr>
          <w:t> </w:t>
        </w:r>
      </w:ins>
      <w:r>
        <w:rPr>
          <w:color w:val="222222"/>
          <w:highlight w:val="white"/>
        </w:rPr>
        <w:t xml:space="preserve">: interdisciplinarités passive, naïve, transitive, offensive. </w:t>
      </w:r>
      <w:r>
        <w:rPr>
          <w:i/>
          <w:color w:val="222222"/>
          <w:highlight w:val="white"/>
        </w:rPr>
        <w:t>Métropoles</w:t>
      </w:r>
      <w:r>
        <w:rPr>
          <w:color w:val="222222"/>
          <w:highlight w:val="white"/>
        </w:rPr>
        <w:t>, (16).</w:t>
      </w:r>
    </w:p>
    <w:p>
      <w:pPr>
        <w:pStyle w:val="Normal"/>
        <w:rPr/>
      </w:pPr>
      <w:r>
        <w:rPr/>
        <w:t xml:space="preserve">Eliot E., Daudé E., 2006  Diffusion des épidémies et complexités géographiques, </w:t>
      </w:r>
      <w:r>
        <w:rPr>
          <w:i/>
        </w:rPr>
        <w:t>Espace populations sociétés,</w:t>
      </w:r>
      <w:r>
        <w:rPr/>
        <w:t xml:space="preserve"> 2-3 URL : http://journals.openedition.org/eps/1867 ; DOI : 10.4000/eps.1867</w:t>
      </w:r>
    </w:p>
    <w:p>
      <w:pPr>
        <w:pStyle w:val="Normal"/>
        <w:rPr>
          <w:lang w:val="en-US"/>
        </w:rPr>
      </w:pPr>
      <w:r>
        <w:rPr>
          <w:lang w:val="en-US"/>
        </w:rPr>
        <w:t xml:space="preserve">Espinosa O, 2012, A genetic algorithm for the calibration of a micro-simulation model, </w:t>
      </w:r>
      <w:r>
        <w:rPr>
          <w:i/>
          <w:lang w:val="en-US"/>
        </w:rPr>
        <w:t>arXiv, preprint arXiv:</w:t>
      </w:r>
      <w:r>
        <w:rPr>
          <w:lang w:val="en-US"/>
        </w:rPr>
        <w:t>1201.3456, http://arxiv.org/ftp/arxiv/papers/1201/1201.3456.pdf</w:t>
      </w:r>
    </w:p>
    <w:p>
      <w:pPr>
        <w:pStyle w:val="Normal"/>
        <w:rPr>
          <w:lang w:val="en-US"/>
        </w:rPr>
      </w:pPr>
      <w:r>
        <w:rPr>
          <w:lang w:val="en-US"/>
        </w:rPr>
        <w:t xml:space="preserve">Eubank S., Guclu H., Anil Kulmar V., Marathe M., Srinivasan A., Toroczkai Z., Wang N. 2004, Modelling disease outbreaks in realistic urban social networks, </w:t>
      </w:r>
      <w:r>
        <w:rPr>
          <w:i/>
          <w:lang w:val="en-US"/>
        </w:rPr>
        <w:t>Nature,</w:t>
      </w:r>
      <w:r>
        <w:rPr>
          <w:lang w:val="en-US"/>
        </w:rPr>
        <w:t xml:space="preserve"> n° 429, pp. 180-184.</w:t>
      </w:r>
    </w:p>
    <w:p>
      <w:pPr>
        <w:pStyle w:val="Normal"/>
        <w:rPr>
          <w:lang w:val="en-US"/>
        </w:rPr>
      </w:pPr>
      <w:r>
        <w:rPr>
          <w:lang w:val="en-US"/>
        </w:rPr>
        <w:t xml:space="preserve">Favaro J-M, Pumain D, 2011, Gibrat revisited: an urban growth model including spatial interaction and innovation cycles </w:t>
      </w:r>
      <w:r>
        <w:rPr>
          <w:i/>
          <w:lang w:val="en-US"/>
        </w:rPr>
        <w:t>Geographical Analysis</w:t>
      </w:r>
      <w:r>
        <w:rPr>
          <w:lang w:val="en-US"/>
        </w:rPr>
        <w:t xml:space="preserve"> 43 261–286.</w:t>
      </w:r>
    </w:p>
    <w:p>
      <w:pPr>
        <w:pStyle w:val="Normal"/>
        <w:rPr/>
      </w:pPr>
      <w:r>
        <w:rPr>
          <w:lang w:val="en-US"/>
        </w:rPr>
        <w:t xml:space="preserve">Fletcher R, 1986, Settlement archaeology: world-wide comparisons.  </w:t>
      </w:r>
      <w:r>
        <w:rPr>
          <w:i/>
        </w:rPr>
        <w:t>World Archaeology,</w:t>
      </w:r>
      <w:r>
        <w:rPr/>
        <w:t xml:space="preserve"> 18, 59–83.</w:t>
      </w:r>
    </w:p>
    <w:p>
      <w:pPr>
        <w:pStyle w:val="Normal"/>
        <w:rPr/>
      </w:pPr>
      <w:r>
        <w:rPr/>
        <w:t>Gibrat R, 1931</w:t>
      </w:r>
      <w:r>
        <w:rPr>
          <w:i/>
        </w:rPr>
        <w:t xml:space="preserve"> Les inégalités économiques</w:t>
      </w:r>
      <w:r>
        <w:rPr/>
        <w:t>. Paris,Sirey.</w:t>
      </w:r>
    </w:p>
    <w:p>
      <w:pPr>
        <w:pStyle w:val="Normal"/>
        <w:rPr>
          <w:lang w:val="en-US"/>
        </w:rPr>
      </w:pPr>
      <w:r>
        <w:rPr>
          <w:color w:val="222222"/>
          <w:highlight w:val="white"/>
        </w:rPr>
        <w:t xml:space="preserve">Grignard, A., Taillandier, P., Gaudou, B., Vo, D. A., Huynh, N. Q., &amp; Drogoul, A. (2013, December). </w:t>
      </w:r>
      <w:r>
        <w:rPr>
          <w:color w:val="222222"/>
          <w:highlight w:val="white"/>
          <w:lang w:val="en-US"/>
        </w:rPr>
        <w:t xml:space="preserve">GAMA 1.6: Advancing the art of complex agent-based modeling and simulation. In </w:t>
      </w:r>
      <w:r>
        <w:rPr>
          <w:i/>
          <w:color w:val="222222"/>
          <w:highlight w:val="white"/>
          <w:lang w:val="en-US"/>
        </w:rPr>
        <w:t>International Conference on Principles and Practice of Multi-Agent Systems</w:t>
      </w:r>
      <w:r>
        <w:rPr>
          <w:color w:val="222222"/>
          <w:highlight w:val="white"/>
          <w:lang w:val="en-US"/>
        </w:rPr>
        <w:t xml:space="preserve"> (pp. 117-131). Springer, Berlin, Heidelberg</w:t>
      </w:r>
    </w:p>
    <w:p>
      <w:pPr>
        <w:pStyle w:val="Normal"/>
        <w:rPr/>
      </w:pPr>
      <w:r>
        <w:rPr>
          <w:highlight w:val="white"/>
          <w:lang w:val="en-US"/>
        </w:rPr>
        <w:t xml:space="preserve">Hung, L. H., Kristiyanto, D., Lee, S. B., &amp; Yeung, K. Y. (2016). GUIdock: using Docker containers with a common graphics user interface to address the reproducibility of research. </w:t>
      </w:r>
      <w:r>
        <w:rPr>
          <w:i/>
          <w:highlight w:val="white"/>
        </w:rPr>
        <w:t>PloS one</w:t>
      </w:r>
      <w:r>
        <w:rPr>
          <w:highlight w:val="white"/>
        </w:rPr>
        <w:t xml:space="preserve">, </w:t>
      </w:r>
      <w:r>
        <w:rPr>
          <w:i/>
          <w:highlight w:val="white"/>
        </w:rPr>
        <w:t>11</w:t>
      </w:r>
      <w:r>
        <w:rPr>
          <w:highlight w:val="white"/>
        </w:rPr>
        <w:t>(4), e0152686.</w:t>
      </w:r>
    </w:p>
    <w:p>
      <w:pPr>
        <w:pStyle w:val="Normal"/>
        <w:rPr/>
      </w:pPr>
      <w:r>
        <w:rPr/>
        <w:t xml:space="preserve">Jensen P. 2018, </w:t>
      </w:r>
      <w:r>
        <w:rPr>
          <w:i/>
        </w:rPr>
        <w:t>Pourquoi la société ne se laisse pas mettre en équations</w:t>
      </w:r>
      <w:r>
        <w:rPr/>
        <w:t>, Paris, Seuil, coll. « Science ouverte », 336 p., ISBN : 978-2-02-138010-1.</w:t>
      </w:r>
    </w:p>
    <w:p>
      <w:pPr>
        <w:pStyle w:val="Normal"/>
        <w:rPr>
          <w:lang w:val="en-US"/>
        </w:rPr>
      </w:pPr>
      <w:r>
        <w:rPr>
          <w:lang w:val="en-US"/>
        </w:rPr>
        <w:t xml:space="preserve">Hägerstrand, T. 1957, Migration and Area, Migration in Sweden, </w:t>
      </w:r>
      <w:r>
        <w:rPr>
          <w:i/>
          <w:lang w:val="en-US"/>
        </w:rPr>
        <w:t>Lund Studies in Human Geography</w:t>
      </w:r>
      <w:r>
        <w:rPr>
          <w:lang w:val="en-US"/>
        </w:rPr>
        <w:t>, 13, pp. 112–155.</w:t>
      </w:r>
    </w:p>
    <w:p>
      <w:pPr>
        <w:pStyle w:val="Normal"/>
        <w:rPr>
          <w:color w:val="222222"/>
          <w:highlight w:val="white"/>
          <w:lang w:val="en-US"/>
        </w:rPr>
      </w:pPr>
      <w:r>
        <w:rPr>
          <w:color w:val="222222"/>
          <w:highlight w:val="white"/>
        </w:rPr>
        <w:t xml:space="preserve">Kurtzer, G. M., Sochat, V., &amp; Bauer, M. W. (2017). </w:t>
      </w:r>
      <w:r>
        <w:rPr>
          <w:color w:val="222222"/>
          <w:highlight w:val="white"/>
          <w:lang w:val="en-US"/>
        </w:rPr>
        <w:t xml:space="preserve">Singularity: Scientific containers for mobility of compute. </w:t>
      </w:r>
      <w:r>
        <w:rPr>
          <w:i/>
          <w:color w:val="222222"/>
          <w:highlight w:val="white"/>
          <w:lang w:val="en-US"/>
        </w:rPr>
        <w:t>PloS one</w:t>
      </w:r>
      <w:r>
        <w:rPr>
          <w:color w:val="222222"/>
          <w:highlight w:val="white"/>
          <w:lang w:val="en-US"/>
        </w:rPr>
        <w:t xml:space="preserve">, </w:t>
      </w:r>
      <w:r>
        <w:rPr>
          <w:i/>
          <w:color w:val="222222"/>
          <w:highlight w:val="white"/>
          <w:lang w:val="en-US"/>
        </w:rPr>
        <w:t>12</w:t>
      </w:r>
      <w:r>
        <w:rPr>
          <w:color w:val="222222"/>
          <w:highlight w:val="white"/>
          <w:lang w:val="en-US"/>
        </w:rPr>
        <w:t>(5), e0177459.</w:t>
      </w:r>
    </w:p>
    <w:p>
      <w:pPr>
        <w:pStyle w:val="Normal"/>
        <w:rPr>
          <w:lang w:val="en-US"/>
        </w:rPr>
      </w:pPr>
      <w:r>
        <w:rPr>
          <w:color w:val="222222"/>
          <w:highlight w:val="white"/>
          <w:lang w:val="en-US"/>
        </w:rPr>
        <w:t xml:space="preserve">Lenormand, M., Jabot, F., &amp; Deffuant, G. (2013). Adaptive approximate Bayesian computation for complex models. </w:t>
      </w:r>
      <w:r>
        <w:rPr>
          <w:i/>
          <w:color w:val="222222"/>
          <w:highlight w:val="white"/>
          <w:lang w:val="en-US"/>
        </w:rPr>
        <w:t>Computational Statistics</w:t>
      </w:r>
      <w:r>
        <w:rPr>
          <w:color w:val="222222"/>
          <w:highlight w:val="white"/>
          <w:lang w:val="en-US"/>
        </w:rPr>
        <w:t xml:space="preserve">, </w:t>
      </w:r>
      <w:r>
        <w:rPr>
          <w:i/>
          <w:color w:val="222222"/>
          <w:highlight w:val="white"/>
          <w:lang w:val="en-US"/>
        </w:rPr>
        <w:t>28</w:t>
      </w:r>
      <w:r>
        <w:rPr>
          <w:color w:val="222222"/>
          <w:highlight w:val="white"/>
          <w:lang w:val="en-US"/>
        </w:rPr>
        <w:t>(6), 2777-2796.</w:t>
      </w:r>
    </w:p>
    <w:p>
      <w:pPr>
        <w:pStyle w:val="Normal"/>
        <w:rPr>
          <w:lang w:val="en-US"/>
        </w:rPr>
      </w:pPr>
      <w:r>
        <w:rPr>
          <w:lang w:val="en-US"/>
        </w:rPr>
        <w:t xml:space="preserve">Liu L, 1996, Settlement patterns, chiefdom variability, and the development of early states in North China.  </w:t>
      </w:r>
      <w:r>
        <w:rPr>
          <w:i/>
          <w:lang w:val="en-US"/>
        </w:rPr>
        <w:t>Journal of Anthropological Archaeology,</w:t>
      </w:r>
      <w:r>
        <w:rPr>
          <w:lang w:val="en-US"/>
        </w:rPr>
        <w:t xml:space="preserve"> 15, 237–288.</w:t>
      </w:r>
    </w:p>
    <w:p>
      <w:pPr>
        <w:pStyle w:val="Normal"/>
        <w:rPr>
          <w:lang w:val="en-US"/>
        </w:rPr>
      </w:pPr>
      <w:r>
        <w:rPr>
          <w:lang w:val="en-US"/>
        </w:rPr>
        <w:t>Marcus J, Sabloff J A (Eds), 2008 T</w:t>
      </w:r>
      <w:r>
        <w:rPr>
          <w:i/>
          <w:lang w:val="en-US"/>
        </w:rPr>
        <w:t>he Ancient City: New Perspectives on Urbanism in the Old and New World.</w:t>
      </w:r>
      <w:r>
        <w:rPr>
          <w:lang w:val="en-US"/>
        </w:rPr>
        <w:t xml:space="preserve"> Santa Fe (NM), School for Advanced Research Press.</w:t>
      </w:r>
    </w:p>
    <w:p>
      <w:pPr>
        <w:pStyle w:val="Normal"/>
        <w:rPr>
          <w:lang w:val="en-US"/>
        </w:rPr>
      </w:pPr>
      <w:r>
        <w:rPr>
          <w:lang w:val="en-US"/>
        </w:rPr>
        <w:t xml:space="preserve">Lowry I.S. 1964 </w:t>
      </w:r>
      <w:r>
        <w:rPr>
          <w:i/>
          <w:lang w:val="en-US"/>
        </w:rPr>
        <w:t>A model of metropolis</w:t>
      </w:r>
      <w:r>
        <w:rPr>
          <w:lang w:val="en-US"/>
        </w:rPr>
        <w:t>. Pittsburgh Regional Planning Association, Rand Corporation.</w:t>
      </w:r>
    </w:p>
    <w:p>
      <w:pPr>
        <w:pStyle w:val="Normal"/>
        <w:rPr>
          <w:lang w:val="en-US"/>
        </w:rPr>
      </w:pPr>
      <w:r>
        <w:rPr/>
        <w:t xml:space="preserve">Moriconi-Ebrard F. 1993, </w:t>
      </w:r>
      <w:r>
        <w:rPr>
          <w:i/>
        </w:rPr>
        <w:t>L’urbanisation du monde</w:t>
      </w:r>
      <w:r>
        <w:rPr/>
        <w:t xml:space="preserve">. </w:t>
      </w:r>
      <w:r>
        <w:rPr>
          <w:lang w:val="en-US"/>
        </w:rPr>
        <w:t>Paris, Anthropos.</w:t>
      </w:r>
    </w:p>
    <w:p>
      <w:pPr>
        <w:pStyle w:val="Normal"/>
        <w:rPr>
          <w:lang w:val="en-US"/>
        </w:rPr>
      </w:pPr>
      <w:r>
        <w:rPr>
          <w:lang w:val="en-US"/>
        </w:rPr>
        <w:t>Morrill, R. L., 1962, The Development of Models of Migration and the Role of Electronic Processing Machines, Entretiens de Monaco, Human Displacement, Monaco, May.</w:t>
      </w:r>
    </w:p>
    <w:p>
      <w:pPr>
        <w:pStyle w:val="Normal"/>
        <w:rPr>
          <w:lang w:val="en-US"/>
        </w:rPr>
      </w:pPr>
      <w:r>
        <w:rPr>
          <w:lang w:val="en-US"/>
        </w:rPr>
        <w:t xml:space="preserve">Morrill, R. L. 1963, The distribution of migration distances. </w:t>
      </w:r>
      <w:r>
        <w:rPr>
          <w:i/>
          <w:lang w:val="en-US"/>
        </w:rPr>
        <w:t>Papers of the Regional Science Association</w:t>
      </w:r>
      <w:r>
        <w:rPr>
          <w:lang w:val="en-US"/>
        </w:rPr>
        <w:t>. 11, 1, 73-84.</w:t>
      </w:r>
    </w:p>
    <w:p>
      <w:pPr>
        <w:pStyle w:val="Normal"/>
        <w:rPr>
          <w:color w:val="222222"/>
          <w:highlight w:val="white"/>
        </w:rPr>
      </w:pPr>
      <w:r>
        <w:rPr>
          <w:color w:val="222222"/>
          <w:highlight w:val="white"/>
          <w:lang w:val="en-US"/>
        </w:rPr>
        <w:t xml:space="preserve">Odersky, M., &amp; Zenger, M. (2005, October). Scalable component abstractions. In </w:t>
      </w:r>
      <w:r>
        <w:rPr>
          <w:i/>
          <w:color w:val="222222"/>
          <w:highlight w:val="white"/>
          <w:lang w:val="en-US"/>
        </w:rPr>
        <w:t>ACM Sigplan Notices</w:t>
      </w:r>
      <w:r>
        <w:rPr>
          <w:color w:val="222222"/>
          <w:highlight w:val="white"/>
          <w:lang w:val="en-US"/>
        </w:rPr>
        <w:t xml:space="preserve"> (Vol. 40, No. 10, pp. 41-57). </w:t>
      </w:r>
      <w:r>
        <w:rPr>
          <w:color w:val="222222"/>
          <w:highlight w:val="white"/>
        </w:rPr>
        <w:t>ACM.</w:t>
      </w:r>
    </w:p>
    <w:p>
      <w:pPr>
        <w:pStyle w:val="Normal"/>
        <w:rPr/>
      </w:pPr>
      <w:r>
        <w:rPr>
          <w:color w:val="222222"/>
          <w:highlight w:val="white"/>
        </w:rPr>
        <w:t xml:space="preserve">Offner, J. M., 1993. Les «effets structurants» du transport: mythe politique, mystification scientifique. </w:t>
      </w:r>
      <w:r>
        <w:rPr>
          <w:i/>
          <w:color w:val="222222"/>
          <w:highlight w:val="white"/>
        </w:rPr>
        <w:t>L'espace géographique</w:t>
      </w:r>
      <w:r>
        <w:rPr>
          <w:color w:val="222222"/>
          <w:highlight w:val="white"/>
        </w:rPr>
        <w:t>, 233-242.</w:t>
      </w:r>
    </w:p>
    <w:p>
      <w:pPr>
        <w:pStyle w:val="Normal"/>
        <w:rPr>
          <w:color w:val="222222"/>
          <w:highlight w:val="white"/>
        </w:rPr>
      </w:pPr>
      <w:r>
        <w:rPr>
          <w:color w:val="222222"/>
          <w:highlight w:val="white"/>
        </w:rPr>
        <w:t xml:space="preserve">Offner, J. M., Beaucire, F., Delaplace, M., Frémont, A., Ninot, O., Bretagnolle, A., &amp; Pumain, D., 2014. Les effets structurants des infrastructures de transport. </w:t>
      </w:r>
      <w:r>
        <w:rPr>
          <w:i/>
          <w:color w:val="222222"/>
          <w:highlight w:val="white"/>
        </w:rPr>
        <w:t>Espace Geographique</w:t>
      </w:r>
      <w:r>
        <w:rPr>
          <w:color w:val="222222"/>
          <w:highlight w:val="white"/>
        </w:rPr>
        <w:t xml:space="preserve">, </w:t>
      </w:r>
      <w:r>
        <w:rPr>
          <w:i/>
          <w:color w:val="222222"/>
          <w:highlight w:val="white"/>
        </w:rPr>
        <w:t>43</w:t>
      </w:r>
      <w:r>
        <w:rPr>
          <w:color w:val="222222"/>
          <w:highlight w:val="white"/>
        </w:rPr>
        <w:t>(1), p-51.</w:t>
      </w:r>
    </w:p>
    <w:p>
      <w:pPr>
        <w:pStyle w:val="Normal"/>
        <w:rPr>
          <w:color w:val="222222"/>
          <w:highlight w:val="white"/>
          <w:lang w:val="en-US"/>
        </w:rPr>
      </w:pPr>
      <w:r>
        <w:rPr>
          <w:color w:val="222222"/>
          <w:highlight w:val="white"/>
          <w:lang w:val="en-US"/>
        </w:rPr>
        <w:t xml:space="preserve">Oliveira, B. C., &amp; Gibbons, J. (2010). Scala for generic programmers: comparing haskell and scala support for generic programming. </w:t>
      </w:r>
      <w:r>
        <w:rPr>
          <w:i/>
          <w:color w:val="222222"/>
          <w:highlight w:val="white"/>
          <w:lang w:val="en-US"/>
        </w:rPr>
        <w:t>Journal of functional programming</w:t>
      </w:r>
      <w:r>
        <w:rPr>
          <w:color w:val="222222"/>
          <w:highlight w:val="white"/>
          <w:lang w:val="en-US"/>
        </w:rPr>
        <w:t xml:space="preserve">, </w:t>
      </w:r>
      <w:r>
        <w:rPr>
          <w:i/>
          <w:color w:val="222222"/>
          <w:highlight w:val="white"/>
          <w:lang w:val="en-US"/>
        </w:rPr>
        <w:t>20</w:t>
      </w:r>
      <w:r>
        <w:rPr>
          <w:color w:val="222222"/>
          <w:highlight w:val="white"/>
          <w:lang w:val="en-US"/>
        </w:rPr>
        <w:t>(3-4), 303-352.</w:t>
      </w:r>
    </w:p>
    <w:p>
      <w:pPr>
        <w:pStyle w:val="Normal"/>
        <w:rPr>
          <w:color w:val="222222"/>
          <w:highlight w:val="white"/>
          <w:lang w:val="en-US"/>
        </w:rPr>
      </w:pPr>
      <w:r>
        <w:rPr>
          <w:color w:val="222222"/>
          <w:highlight w:val="white"/>
          <w:lang w:val="en-US"/>
        </w:rPr>
        <w:t xml:space="preserve">Passerat-Palmbach, J., Reuillon, R., Leclaire, M., Makropoulos, A., Robinson, E. C., Parisot, S., &amp; Rueckert, D. (2017). Reproducible Large-Scale Neuroimaging Studies with the OpenMOLE Workflow Management System. </w:t>
      </w:r>
      <w:r>
        <w:rPr>
          <w:i/>
          <w:color w:val="222222"/>
          <w:highlight w:val="white"/>
          <w:lang w:val="en-US"/>
        </w:rPr>
        <w:t>Frontiers in neuroinformatics</w:t>
      </w:r>
      <w:r>
        <w:rPr>
          <w:color w:val="222222"/>
          <w:highlight w:val="white"/>
          <w:lang w:val="en-US"/>
        </w:rPr>
        <w:t xml:space="preserve">, </w:t>
      </w:r>
      <w:r>
        <w:rPr>
          <w:i/>
          <w:color w:val="222222"/>
          <w:highlight w:val="white"/>
          <w:lang w:val="en-US"/>
        </w:rPr>
        <w:t>11</w:t>
      </w:r>
      <w:r>
        <w:rPr>
          <w:color w:val="222222"/>
          <w:highlight w:val="white"/>
          <w:lang w:val="en-US"/>
        </w:rPr>
        <w:t xml:space="preserve">, 21. </w:t>
      </w:r>
    </w:p>
    <w:p>
      <w:pPr>
        <w:pStyle w:val="Normal"/>
        <w:rPr>
          <w:color w:val="222222"/>
          <w:highlight w:val="white"/>
          <w:lang w:val="en-US"/>
        </w:rPr>
      </w:pPr>
      <w:r>
        <w:rPr>
          <w:color w:val="222222"/>
          <w:highlight w:val="white"/>
          <w:lang w:val="en-US"/>
        </w:rPr>
        <w:t xml:space="preserve">Pietro A D, While L, Barone L, 2004, Applying evolutionary algorithms to problems with noisy, time-consuming fitness functions, </w:t>
      </w:r>
      <w:r>
        <w:rPr>
          <w:i/>
          <w:color w:val="222222"/>
          <w:highlight w:val="white"/>
          <w:lang w:val="en-US"/>
        </w:rPr>
        <w:t>Proceedings of the 2004 Congress on Evolutionary Computation 2</w:t>
      </w:r>
      <w:r>
        <w:rPr>
          <w:color w:val="222222"/>
          <w:highlight w:val="white"/>
          <w:lang w:val="en-US"/>
        </w:rPr>
        <w:t xml:space="preserve"> 1254–1261</w:t>
      </w:r>
    </w:p>
    <w:p>
      <w:pPr>
        <w:pStyle w:val="Normal"/>
        <w:rPr>
          <w:lang w:val="en-US"/>
        </w:rPr>
      </w:pPr>
      <w:r>
        <w:rPr>
          <w:color w:val="222222"/>
          <w:highlight w:val="white"/>
        </w:rPr>
        <w:t xml:space="preserve">Piou, C., Berger, U., &amp; Grimm, V. (2009). </w:t>
      </w:r>
      <w:r>
        <w:rPr>
          <w:color w:val="222222"/>
          <w:highlight w:val="white"/>
          <w:lang w:val="en-US"/>
        </w:rPr>
        <w:t xml:space="preserve">Proposing an information criterion for individual-based models developed in a pattern-oriented modelling framework. </w:t>
      </w:r>
      <w:r>
        <w:rPr>
          <w:i/>
          <w:color w:val="222222"/>
          <w:highlight w:val="white"/>
          <w:lang w:val="en-US"/>
        </w:rPr>
        <w:t>Ecological Modelling</w:t>
      </w:r>
      <w:r>
        <w:rPr>
          <w:color w:val="222222"/>
          <w:highlight w:val="white"/>
          <w:lang w:val="en-US"/>
        </w:rPr>
        <w:t xml:space="preserve">, </w:t>
      </w:r>
      <w:r>
        <w:rPr>
          <w:i/>
          <w:color w:val="222222"/>
          <w:highlight w:val="white"/>
          <w:lang w:val="en-US"/>
        </w:rPr>
        <w:t>220</w:t>
      </w:r>
      <w:r>
        <w:rPr>
          <w:color w:val="222222"/>
          <w:highlight w:val="white"/>
          <w:lang w:val="en-US"/>
        </w:rPr>
        <w:t>(17), 1957-1967.</w:t>
      </w:r>
    </w:p>
    <w:p>
      <w:pPr>
        <w:pStyle w:val="Normal"/>
        <w:rPr>
          <w:lang w:val="en-US"/>
        </w:rPr>
      </w:pPr>
      <w:r>
        <w:rPr>
          <w:lang w:val="en-US"/>
        </w:rPr>
        <w:t xml:space="preserve">Pumain D. Reuillon R. 2017, </w:t>
      </w:r>
      <w:r>
        <w:rPr>
          <w:i/>
          <w:lang w:val="en-US"/>
        </w:rPr>
        <w:t>Urban Dynamics and Simulation Models</w:t>
      </w:r>
      <w:r>
        <w:rPr>
          <w:lang w:val="en-US"/>
        </w:rPr>
        <w:t>. Springer, International. Lecture Notes in Morphogenesis, 123 p. ISBN: 978-3-319-46495-4, DOI 10.1007/978-3-319-46497-8_3.</w:t>
      </w:r>
    </w:p>
    <w:p>
      <w:pPr>
        <w:pStyle w:val="Normal"/>
        <w:rPr>
          <w:color w:val="222222"/>
          <w:highlight w:val="white"/>
        </w:rPr>
      </w:pPr>
      <w:r>
        <w:rPr>
          <w:color w:val="222222"/>
          <w:highlight w:val="white"/>
          <w:lang w:val="en-US"/>
        </w:rPr>
        <w:t xml:space="preserve">Raimbault, J.  2017 (a). An Applied Knowledge Framework to Study Complex Systems. </w:t>
      </w:r>
      <w:r>
        <w:rPr>
          <w:color w:val="222222"/>
          <w:highlight w:val="white"/>
        </w:rPr>
        <w:t xml:space="preserve">In </w:t>
      </w:r>
      <w:r>
        <w:rPr>
          <w:i/>
          <w:color w:val="222222"/>
          <w:highlight w:val="white"/>
        </w:rPr>
        <w:t>Complex Systems Design &amp; Management</w:t>
      </w:r>
      <w:r>
        <w:rPr>
          <w:color w:val="222222"/>
          <w:highlight w:val="white"/>
        </w:rPr>
        <w:t xml:space="preserve"> (pp. 31-45).</w:t>
      </w:r>
    </w:p>
    <w:p>
      <w:pPr>
        <w:pStyle w:val="Normal"/>
        <w:rPr>
          <w:color w:val="222222"/>
          <w:highlight w:val="white"/>
          <w:lang w:val="en-US"/>
        </w:rPr>
      </w:pPr>
      <w:r>
        <w:rPr>
          <w:color w:val="222222"/>
          <w:highlight w:val="white"/>
        </w:rPr>
        <w:t xml:space="preserve">Raimbault, J. 2017 (b). Identification de causalités dans des données spatio-temporelles. </w:t>
      </w:r>
      <w:r>
        <w:rPr>
          <w:color w:val="222222"/>
          <w:highlight w:val="white"/>
          <w:lang w:val="en-US"/>
        </w:rPr>
        <w:t xml:space="preserve">In </w:t>
      </w:r>
      <w:r>
        <w:rPr>
          <w:i/>
          <w:color w:val="222222"/>
          <w:highlight w:val="white"/>
          <w:lang w:val="en-US"/>
        </w:rPr>
        <w:t>Spatial Analysis and GEOmatics 2017</w:t>
      </w:r>
      <w:r>
        <w:rPr>
          <w:color w:val="222222"/>
          <w:highlight w:val="white"/>
          <w:lang w:val="en-US"/>
        </w:rPr>
        <w:t>.</w:t>
      </w:r>
    </w:p>
    <w:p>
      <w:pPr>
        <w:pStyle w:val="Normal"/>
        <w:rPr>
          <w:color w:val="222222"/>
          <w:highlight w:val="white"/>
          <w:lang w:val="en-US"/>
        </w:rPr>
      </w:pPr>
      <w:r>
        <w:rPr>
          <w:color w:val="222222"/>
          <w:highlight w:val="white"/>
          <w:lang w:val="en-US"/>
        </w:rPr>
        <w:t xml:space="preserve">Raimbault, J. </w:t>
      </w:r>
      <w:bookmarkStart w:id="13" w:name="_GoBack"/>
      <w:bookmarkEnd w:id="13"/>
      <w:r>
        <w:rPr>
          <w:color w:val="222222"/>
          <w:highlight w:val="white"/>
          <w:lang w:val="en-US"/>
        </w:rPr>
        <w:t xml:space="preserve"> 2018 (a). Indirect evidence of network effects in a system of cities. </w:t>
      </w:r>
      <w:r>
        <w:rPr>
          <w:i/>
          <w:color w:val="222222"/>
          <w:highlight w:val="white"/>
          <w:lang w:val="en-US"/>
        </w:rPr>
        <w:t>Environment and Planning B: Urban Analytics and City Science</w:t>
      </w:r>
      <w:r>
        <w:rPr>
          <w:color w:val="222222"/>
          <w:highlight w:val="white"/>
          <w:lang w:val="en-US"/>
        </w:rPr>
        <w:t>, 2399808318774335.</w:t>
      </w:r>
    </w:p>
    <w:p>
      <w:pPr>
        <w:pStyle w:val="Normal"/>
        <w:rPr>
          <w:color w:val="222222"/>
          <w:highlight w:val="white"/>
        </w:rPr>
      </w:pPr>
      <w:r>
        <w:rPr>
          <w:color w:val="222222"/>
          <w:highlight w:val="white"/>
          <w:lang w:val="en-US"/>
        </w:rPr>
        <w:t xml:space="preserve">Raimbault, J. 2018 (b). </w:t>
      </w:r>
      <w:r>
        <w:rPr>
          <w:color w:val="222222"/>
          <w:highlight w:val="white"/>
        </w:rPr>
        <w:t xml:space="preserve">Modélisation des interactions entre réseaux de transport et territoires: une approche par la co-évolution. In </w:t>
      </w:r>
      <w:r>
        <w:rPr>
          <w:i/>
          <w:color w:val="222222"/>
          <w:highlight w:val="white"/>
        </w:rPr>
        <w:t>JJC Pacte-Citeres-Les capacités transformatives des réseaux dans la fabrique des territoires</w:t>
      </w:r>
      <w:r>
        <w:rPr>
          <w:color w:val="222222"/>
          <w:highlight w:val="white"/>
        </w:rPr>
        <w:t>.</w:t>
      </w:r>
    </w:p>
    <w:p>
      <w:pPr>
        <w:pStyle w:val="Normal"/>
        <w:rPr>
          <w:color w:val="222222"/>
          <w:highlight w:val="white"/>
        </w:rPr>
      </w:pPr>
      <w:r>
        <w:rPr>
          <w:color w:val="222222"/>
          <w:highlight w:val="white"/>
          <w:lang w:val="en-US"/>
        </w:rPr>
        <w:t>Raimbault, J., 2019 (a). Models for the co-evolution of cities and networks.</w:t>
      </w:r>
      <w:r>
        <w:rPr>
          <w:i/>
          <w:color w:val="222222"/>
          <w:highlight w:val="white"/>
          <w:lang w:val="en-US"/>
        </w:rPr>
        <w:t xml:space="preserve"> Forthcoming in</w:t>
      </w:r>
      <w:r>
        <w:rPr>
          <w:color w:val="222222"/>
          <w:highlight w:val="white"/>
          <w:lang w:val="en-US"/>
        </w:rPr>
        <w:t xml:space="preserve"> Handbook of Cities and Networks, Rozenblat C., Niel Z., eds. </w:t>
      </w:r>
      <w:r>
        <w:rPr>
          <w:color w:val="222222"/>
          <w:highlight w:val="white"/>
        </w:rPr>
        <w:t>Edward Elgar Publishing.</w:t>
      </w:r>
    </w:p>
    <w:p>
      <w:pPr>
        <w:pStyle w:val="Normal"/>
        <w:rPr>
          <w:color w:val="222222"/>
          <w:highlight w:val="white"/>
          <w:lang w:val="en-US"/>
        </w:rPr>
      </w:pPr>
      <w:r>
        <w:rPr>
          <w:color w:val="222222"/>
          <w:highlight w:val="white"/>
          <w:lang w:val="en-US"/>
        </w:rPr>
        <w:t xml:space="preserve">Raimbault, J., 2019 (b). Unveiling co-evolutionary patterns in systems of cities: a systematic exploration of the SimpopNet model. </w:t>
      </w:r>
      <w:r>
        <w:rPr>
          <w:i/>
          <w:color w:val="222222"/>
          <w:highlight w:val="white"/>
          <w:lang w:val="en-US"/>
        </w:rPr>
        <w:t>arXiv preprint arXiv:1809.00861</w:t>
      </w:r>
      <w:r>
        <w:rPr>
          <w:color w:val="222222"/>
          <w:highlight w:val="white"/>
          <w:lang w:val="en-US"/>
        </w:rPr>
        <w:t>.</w:t>
      </w:r>
    </w:p>
    <w:p>
      <w:pPr>
        <w:pStyle w:val="Normal"/>
        <w:rPr>
          <w:color w:val="222222"/>
          <w:highlight w:val="white"/>
        </w:rPr>
      </w:pPr>
      <w:r>
        <w:rPr>
          <w:color w:val="222222"/>
          <w:highlight w:val="white"/>
        </w:rPr>
        <w:t xml:space="preserve">Raimbault, J., &amp; Perret, J. (2019). Generating urban morphologies at large scales. </w:t>
      </w:r>
      <w:r>
        <w:rPr>
          <w:i/>
          <w:color w:val="222222"/>
          <w:highlight w:val="white"/>
        </w:rPr>
        <w:t>arXiv preprint arXiv:1903.06807</w:t>
      </w:r>
      <w:r>
        <w:rPr>
          <w:color w:val="222222"/>
          <w:highlight w:val="white"/>
        </w:rPr>
        <w:t>.</w:t>
      </w:r>
    </w:p>
    <w:p>
      <w:pPr>
        <w:pStyle w:val="Normal"/>
        <w:rPr>
          <w:color w:val="222222"/>
          <w:highlight w:val="white"/>
          <w:lang w:val="en-US"/>
        </w:rPr>
      </w:pPr>
      <w:r>
        <w:rPr>
          <w:color w:val="222222"/>
          <w:highlight w:val="white"/>
        </w:rPr>
        <w:t xml:space="preserve">Raimbault, J., Cottineau, C., Texier, M. L., Néchet, F. L., &amp; Reuillon, R. (2018). </w:t>
      </w:r>
      <w:r>
        <w:rPr>
          <w:color w:val="222222"/>
          <w:highlight w:val="white"/>
          <w:lang w:val="en-US"/>
        </w:rPr>
        <w:t xml:space="preserve">Space Matters: extending sensitivity analysis to initial spatial conditions in geosimulation models. </w:t>
      </w:r>
      <w:r>
        <w:rPr>
          <w:i/>
          <w:color w:val="222222"/>
          <w:highlight w:val="white"/>
          <w:lang w:val="en-US"/>
        </w:rPr>
        <w:t>arXiv preprint arXiv:1812.06008</w:t>
      </w:r>
      <w:r>
        <w:rPr>
          <w:color w:val="222222"/>
          <w:highlight w:val="white"/>
          <w:lang w:val="en-US"/>
        </w:rPr>
        <w:t>.</w:t>
      </w:r>
    </w:p>
    <w:p>
      <w:pPr>
        <w:pStyle w:val="Normal"/>
        <w:rPr>
          <w:lang w:val="en-US"/>
        </w:rPr>
      </w:pPr>
      <w:r>
        <w:rPr>
          <w:color w:val="222222"/>
          <w:highlight w:val="white"/>
          <w:lang w:val="en-US"/>
        </w:rPr>
        <w:t xml:space="preserve">Rakshit, P., Konar, A., &amp; Das, S. (2017). Noisy evolutionary optimization algorithms–a comprehensive survey. </w:t>
      </w:r>
      <w:r>
        <w:rPr>
          <w:i/>
          <w:color w:val="222222"/>
          <w:highlight w:val="white"/>
          <w:lang w:val="en-US"/>
        </w:rPr>
        <w:t>Swarm and Evolutionary Computation</w:t>
      </w:r>
      <w:r>
        <w:rPr>
          <w:color w:val="222222"/>
          <w:highlight w:val="white"/>
          <w:lang w:val="en-US"/>
        </w:rPr>
        <w:t xml:space="preserve">, </w:t>
      </w:r>
      <w:r>
        <w:rPr>
          <w:i/>
          <w:color w:val="222222"/>
          <w:highlight w:val="white"/>
          <w:lang w:val="en-US"/>
        </w:rPr>
        <w:t>33</w:t>
      </w:r>
      <w:r>
        <w:rPr>
          <w:color w:val="222222"/>
          <w:highlight w:val="white"/>
          <w:lang w:val="en-US"/>
        </w:rPr>
        <w:t>, 18-45.</w:t>
      </w:r>
    </w:p>
    <w:p>
      <w:pPr>
        <w:pStyle w:val="Normal"/>
        <w:rPr>
          <w:lang w:val="en-US"/>
        </w:rPr>
      </w:pPr>
      <w:r>
        <w:rPr>
          <w:lang w:val="en-US"/>
        </w:rPr>
        <w:t xml:space="preserve">Rist R.C. 1970, Student social class and teacher expectations: the self-fulfilling prophecy in ghetto education. </w:t>
      </w:r>
      <w:r>
        <w:rPr>
          <w:i/>
          <w:lang w:val="en-US"/>
        </w:rPr>
        <w:t>Harvard Educational Review</w:t>
      </w:r>
      <w:r>
        <w:rPr>
          <w:lang w:val="en-US"/>
        </w:rPr>
        <w:t>, 40, 3, 411-451.</w:t>
      </w:r>
    </w:p>
    <w:p>
      <w:pPr>
        <w:pStyle w:val="Normal"/>
        <w:rPr>
          <w:lang w:val="en-US"/>
        </w:rPr>
      </w:pPr>
      <w:r>
        <w:rPr>
          <w:lang w:val="en-US"/>
        </w:rPr>
        <w:t xml:space="preserve">Reuillon R., Leclaire M.  &amp; Rey Coyrehourcq S. 2013. OpenMOLE, a workflow engine specifically tailored for the distributed exploration of simulation models. </w:t>
      </w:r>
      <w:r>
        <w:rPr>
          <w:i/>
          <w:lang w:val="en-US"/>
        </w:rPr>
        <w:t>Future Generation Computer Systems</w:t>
      </w:r>
      <w:r>
        <w:rPr>
          <w:lang w:val="en-US"/>
        </w:rPr>
        <w:t xml:space="preserve"> 29.8, p. 1981–1990.</w:t>
      </w:r>
    </w:p>
    <w:p>
      <w:pPr>
        <w:pStyle w:val="Normal"/>
        <w:rPr/>
      </w:pPr>
      <w:r>
        <w:rPr>
          <w:color w:val="222222"/>
          <w:highlight w:val="white"/>
          <w:lang w:val="en-US"/>
        </w:rPr>
        <w:t xml:space="preserve">Reuillon, R., Schmitt, C., De Aldama, R., &amp; Mouret, J. B. (2015). A new method to evaluate simulation models: The calibration profile (cp) algorithm. </w:t>
      </w:r>
      <w:r>
        <w:rPr>
          <w:i/>
          <w:color w:val="222222"/>
          <w:highlight w:val="white"/>
        </w:rPr>
        <w:t>Journal of Artificial Societies and Social Simulation</w:t>
      </w:r>
      <w:r>
        <w:rPr>
          <w:color w:val="222222"/>
          <w:highlight w:val="white"/>
        </w:rPr>
        <w:t xml:space="preserve">, </w:t>
      </w:r>
      <w:r>
        <w:rPr>
          <w:i/>
          <w:color w:val="222222"/>
          <w:highlight w:val="white"/>
        </w:rPr>
        <w:t>18</w:t>
      </w:r>
      <w:r>
        <w:rPr>
          <w:color w:val="222222"/>
          <w:highlight w:val="white"/>
        </w:rPr>
        <w:t>(1), 12.</w:t>
      </w:r>
    </w:p>
    <w:p>
      <w:pPr>
        <w:pStyle w:val="Normal"/>
        <w:rPr/>
      </w:pPr>
      <w:r>
        <w:rPr/>
        <w:t xml:space="preserve">Rey Coyrehourcq, S. 2014, </w:t>
      </w:r>
      <w:r>
        <w:rPr>
          <w:i/>
        </w:rPr>
        <w:t>Une démarche intégrée pour la construction et la validation de modèles en géographie : SimProcess</w:t>
      </w:r>
      <w:r>
        <w:rPr/>
        <w:t>. Université Paris 1 Panthéon – Sorbonne, Thèse de doctorat.</w:t>
      </w:r>
    </w:p>
    <w:p>
      <w:pPr>
        <w:pStyle w:val="Normal"/>
        <w:rPr>
          <w:lang w:val="en-US"/>
        </w:rPr>
      </w:pPr>
      <w:r>
        <w:rPr/>
        <w:t xml:space="preserve">Reymond H. 1971, Pour une problématique théorique, in Isnard H. Racine J.B. Reymond H. </w:t>
      </w:r>
      <w:r>
        <w:rPr>
          <w:i/>
        </w:rPr>
        <w:t>Problématiques de la géographie</w:t>
      </w:r>
      <w:r>
        <w:rPr/>
        <w:t xml:space="preserve">. </w:t>
      </w:r>
      <w:r>
        <w:rPr>
          <w:lang w:val="en-US"/>
        </w:rPr>
        <w:t>Paris, Puf.</w:t>
      </w:r>
    </w:p>
    <w:p>
      <w:pPr>
        <w:pStyle w:val="Normal"/>
        <w:rPr>
          <w:lang w:val="en-US"/>
        </w:rPr>
      </w:pPr>
      <w:r>
        <w:rPr>
          <w:color w:val="222222"/>
          <w:highlight w:val="white"/>
          <w:lang w:val="en-US"/>
        </w:rPr>
        <w:t xml:space="preserve">Rozenfeld, H. D., Rybski, D., Andrade, J. S., Batty, M., Stanley, H. E., &amp; Makse, H. A. (2008). Laws of population growth. </w:t>
      </w:r>
      <w:r>
        <w:rPr>
          <w:i/>
          <w:color w:val="222222"/>
          <w:highlight w:val="white"/>
          <w:lang w:val="en-US"/>
        </w:rPr>
        <w:t>Proceedings of the National Academy of Sciences</w:t>
      </w:r>
      <w:r>
        <w:rPr>
          <w:color w:val="222222"/>
          <w:highlight w:val="white"/>
          <w:lang w:val="en-US"/>
        </w:rPr>
        <w:t xml:space="preserve">, </w:t>
      </w:r>
      <w:r>
        <w:rPr>
          <w:i/>
          <w:color w:val="222222"/>
          <w:highlight w:val="white"/>
          <w:lang w:val="en-US"/>
        </w:rPr>
        <w:t>105</w:t>
      </w:r>
      <w:r>
        <w:rPr>
          <w:color w:val="222222"/>
          <w:highlight w:val="white"/>
          <w:lang w:val="en-US"/>
        </w:rPr>
        <w:t>(48), 18702-18707.</w:t>
      </w:r>
    </w:p>
    <w:p>
      <w:pPr>
        <w:pStyle w:val="Normal"/>
        <w:rPr>
          <w:lang w:val="en-US"/>
        </w:rPr>
      </w:pPr>
      <w:r>
        <w:rPr>
          <w:lang w:val="en-US"/>
        </w:rPr>
        <w:t xml:space="preserve">Sanders L. Pumain D. Mathian H. Guérin-Pace F. Bura S. 1997, SIMPOP: a multi-agent system for the study of urbanism. </w:t>
      </w:r>
      <w:r>
        <w:rPr>
          <w:i/>
          <w:lang w:val="en-US"/>
        </w:rPr>
        <w:t>Environment and Planning B</w:t>
      </w:r>
      <w:r>
        <w:rPr>
          <w:lang w:val="en-US"/>
        </w:rPr>
        <w:t>, 24, 287-305</w:t>
      </w:r>
    </w:p>
    <w:p>
      <w:pPr>
        <w:pStyle w:val="Normal"/>
        <w:rPr/>
      </w:pPr>
      <w:r>
        <w:rPr>
          <w:lang w:val="en-US"/>
        </w:rPr>
        <w:t xml:space="preserve">Sanders L., Favaro JM., Glisse B., Mathian H., Pumain D. 2007, Artificial intelligence and collective agents : the EUROSIM model. </w:t>
      </w:r>
      <w:r>
        <w:rPr>
          <w:i/>
        </w:rPr>
        <w:t xml:space="preserve">Cybergeo, European Journal of Geography, </w:t>
      </w:r>
      <w:r>
        <w:rPr/>
        <w:t>392, 15 p.</w:t>
      </w:r>
    </w:p>
    <w:p>
      <w:pPr>
        <w:pStyle w:val="Normal"/>
        <w:rPr/>
      </w:pPr>
      <w:r>
        <w:rPr/>
        <w:t xml:space="preserve">Schmitt C. 2014, </w:t>
      </w:r>
      <w:r>
        <w:rPr>
          <w:i/>
        </w:rPr>
        <w:t>Modélisation de la dynamique des systèmes de peuplement: de SimpopLocal à SimpopNet</w:t>
      </w:r>
      <w:r>
        <w:rPr/>
        <w:t>,  Université Paris I-Panthéon-Sorbonne, thèse de doctorat.</w:t>
      </w:r>
    </w:p>
    <w:p>
      <w:pPr>
        <w:pStyle w:val="Normal"/>
        <w:rPr>
          <w:lang w:val="en-US"/>
        </w:rPr>
      </w:pPr>
      <w:r>
        <w:rPr>
          <w:lang w:val="en-US"/>
        </w:rPr>
        <w:t xml:space="preserve">Schmitt C., Rey-Coyrehourcq S., Reuillon R., Pumain D., 2015, Half a billion simulations, Evolutionary algorithms and distributed computing for calibrating the SimpopLocal geographical model, </w:t>
      </w:r>
      <w:r>
        <w:rPr>
          <w:i/>
          <w:lang w:val="en-US"/>
        </w:rPr>
        <w:t>Environment and Planning B</w:t>
      </w:r>
      <w:r>
        <w:rPr>
          <w:lang w:val="en-US"/>
        </w:rPr>
        <w:t>, 42, 2,300-315.</w:t>
      </w:r>
    </w:p>
    <w:p>
      <w:pPr>
        <w:pStyle w:val="Normal"/>
        <w:rPr>
          <w:lang w:val="en-US"/>
        </w:rPr>
      </w:pPr>
      <w:r>
        <w:rPr>
          <w:highlight w:val="white"/>
          <w:lang w:val="en-US"/>
        </w:rPr>
        <w:t xml:space="preserve">Sloane, T. (2008). Experiences with domain-specific language embedding in Scala. In </w:t>
      </w:r>
      <w:r>
        <w:rPr>
          <w:i/>
          <w:highlight w:val="white"/>
          <w:lang w:val="en-US"/>
        </w:rPr>
        <w:t>Domain-Specific Program Development</w:t>
      </w:r>
      <w:r>
        <w:rPr>
          <w:highlight w:val="white"/>
          <w:lang w:val="en-US"/>
        </w:rPr>
        <w:t>(p. 7).</w:t>
      </w:r>
    </w:p>
    <w:p>
      <w:pPr>
        <w:pStyle w:val="Normal"/>
        <w:rPr>
          <w:lang w:val="en-US"/>
        </w:rPr>
      </w:pPr>
      <w:r>
        <w:rPr>
          <w:lang w:val="en-US"/>
        </w:rPr>
        <w:t>Stonedahl F, 2011</w:t>
      </w:r>
      <w:r>
        <w:rPr>
          <w:i/>
          <w:lang w:val="en-US"/>
        </w:rPr>
        <w:t xml:space="preserve"> Genetic Algorithms for the Exploration of Parameter Spaces in Agent-Based Models </w:t>
      </w:r>
      <w:r>
        <w:rPr>
          <w:lang w:val="en-US"/>
        </w:rPr>
        <w:t>PhD thesis, Northwestern University of Illinois. Evanston, IL, http://forrest.stonedahl.com/thesis/forrest_stonedahl_thesis.pdf</w:t>
      </w:r>
    </w:p>
    <w:p>
      <w:pPr>
        <w:pStyle w:val="Normal"/>
        <w:rPr>
          <w:lang w:val="en-US"/>
        </w:rPr>
      </w:pPr>
      <w:r>
        <w:rPr>
          <w:lang w:val="en-US"/>
        </w:rPr>
        <w:t xml:space="preserve">Stonedahl F, and W, Wilensky U, 2010a, Evolving viral marketing strategies, in </w:t>
      </w:r>
      <w:r>
        <w:rPr>
          <w:i/>
          <w:lang w:val="en-US"/>
        </w:rPr>
        <w:t>Proceedings of the 12th Annual Conference on Genetic and Evolutionary Computation</w:t>
      </w:r>
      <w:r>
        <w:rPr>
          <w:lang w:val="en-US"/>
        </w:rPr>
        <w:t xml:space="preserve"> (ACM, New York) 1195–1202</w:t>
      </w:r>
    </w:p>
    <w:p>
      <w:pPr>
        <w:pStyle w:val="Normal"/>
        <w:rPr>
          <w:lang w:val="en-US"/>
        </w:rPr>
      </w:pPr>
      <w:r>
        <w:rPr>
          <w:lang w:val="en-US"/>
        </w:rPr>
        <w:t xml:space="preserve">Stonedahl F, Wilensky U, 2010b, Evolutionary robustness checking in the artificial Anasazi model, in </w:t>
      </w:r>
      <w:r>
        <w:rPr>
          <w:i/>
          <w:lang w:val="en-US"/>
        </w:rPr>
        <w:t>Proceedings of the AAAI Fall Symposium on Complex Adaptive Systems: Resilience, Robustness, and Evolvability</w:t>
      </w:r>
      <w:r>
        <w:rPr>
          <w:lang w:val="en-US"/>
        </w:rPr>
        <w:t xml:space="preserve"> (AAAI Press, Menio Park, CA), 120–129.</w:t>
      </w:r>
    </w:p>
    <w:p>
      <w:pPr>
        <w:pStyle w:val="Normal"/>
        <w:rPr/>
      </w:pPr>
      <w:r>
        <w:rPr/>
        <w:t>Taillandier P.</w:t>
      </w:r>
      <w:r>
        <w:rPr>
          <w:b/>
        </w:rPr>
        <w:t xml:space="preserve">,  </w:t>
      </w:r>
      <w:r>
        <w:rPr/>
        <w:t>Grignard A.</w:t>
      </w:r>
      <w:r>
        <w:rPr>
          <w:b/>
        </w:rPr>
        <w:t xml:space="preserve">, </w:t>
      </w:r>
      <w:r>
        <w:rPr/>
        <w:t>Gaudou</w:t>
      </w:r>
      <w:r>
        <w:rPr>
          <w:b/>
        </w:rPr>
        <w:t xml:space="preserve"> </w:t>
      </w:r>
      <w:r>
        <w:rPr/>
        <w:t>B. et</w:t>
      </w:r>
      <w:r>
        <w:rPr>
          <w:b/>
        </w:rPr>
        <w:t xml:space="preserve"> </w:t>
      </w:r>
      <w:r>
        <w:rPr/>
        <w:t xml:space="preserve">Drogoul A. 2014,  Des données géographiques à la simulation à base d’agents : application de la plate-forme GAMA, </w:t>
      </w:r>
      <w:r>
        <w:rPr>
          <w:i/>
        </w:rPr>
        <w:t>Cybergeo : European Journal of Geography,</w:t>
      </w:r>
      <w:r>
        <w:rPr/>
        <w:t xml:space="preserve"> 671, URL : http://journals.openedition.org/cybergeo/26263 ; DOI : 10.4000/cybergeo.26263</w:t>
      </w:r>
    </w:p>
    <w:p>
      <w:pPr>
        <w:pStyle w:val="Normal"/>
        <w:rPr>
          <w:lang w:val="en-US"/>
        </w:rPr>
      </w:pPr>
      <w:r>
        <w:rPr>
          <w:color w:val="222222"/>
          <w:highlight w:val="white"/>
          <w:lang w:val="en-US"/>
        </w:rPr>
        <w:t xml:space="preserve">Tisue, S., &amp; Wilensky, U. 2004. Netlogo: A simple environment for modeling complexity. In </w:t>
      </w:r>
      <w:r>
        <w:rPr>
          <w:i/>
          <w:color w:val="222222"/>
          <w:highlight w:val="white"/>
          <w:lang w:val="en-US"/>
        </w:rPr>
        <w:t>International conference on complex systems</w:t>
      </w:r>
      <w:r>
        <w:rPr>
          <w:color w:val="222222"/>
          <w:highlight w:val="white"/>
          <w:lang w:val="en-US"/>
        </w:rPr>
        <w:t xml:space="preserve"> (Vol. 21, pp. 16-21).</w:t>
      </w:r>
    </w:p>
    <w:p>
      <w:pPr>
        <w:pStyle w:val="Normal"/>
        <w:rPr>
          <w:lang w:val="en-US"/>
        </w:rPr>
      </w:pPr>
      <w:r>
        <w:rPr>
          <w:lang w:val="en-US"/>
        </w:rPr>
        <w:t xml:space="preserve">Terrier C. 1980, MIRABELLE, </w:t>
      </w:r>
      <w:r>
        <w:rPr>
          <w:i/>
          <w:lang w:val="en-US"/>
        </w:rPr>
        <w:t>Courrier des Statistiques</w:t>
      </w:r>
      <w:r>
        <w:rPr>
          <w:lang w:val="en-US"/>
        </w:rPr>
        <w:t>, 73.</w:t>
      </w:r>
    </w:p>
    <w:p>
      <w:pPr>
        <w:pStyle w:val="Normal"/>
        <w:rPr>
          <w:lang w:val="en-US"/>
        </w:rPr>
      </w:pPr>
      <w:r>
        <w:rPr>
          <w:color w:val="222222"/>
          <w:highlight w:val="white"/>
          <w:lang w:val="en-US"/>
        </w:rPr>
        <w:t xml:space="preserve">Van Deursen, A., &amp; Klint, P. (2002). Domain-specific language design requires feature descriptions. </w:t>
      </w:r>
      <w:r>
        <w:rPr>
          <w:i/>
          <w:color w:val="222222"/>
          <w:highlight w:val="white"/>
          <w:lang w:val="en-US"/>
        </w:rPr>
        <w:t>Journal of Computing and Information Technology</w:t>
      </w:r>
      <w:r>
        <w:rPr>
          <w:color w:val="222222"/>
          <w:highlight w:val="white"/>
          <w:lang w:val="en-US"/>
        </w:rPr>
        <w:t xml:space="preserve">, </w:t>
      </w:r>
      <w:r>
        <w:rPr>
          <w:i/>
          <w:color w:val="222222"/>
          <w:highlight w:val="white"/>
          <w:lang w:val="en-US"/>
        </w:rPr>
        <w:t>10</w:t>
      </w:r>
      <w:r>
        <w:rPr>
          <w:color w:val="222222"/>
          <w:highlight w:val="white"/>
          <w:lang w:val="en-US"/>
        </w:rPr>
        <w:t>(1), 1-17.</w:t>
      </w:r>
    </w:p>
    <w:p>
      <w:pPr>
        <w:pStyle w:val="Normal"/>
        <w:rPr>
          <w:lang w:val="en-US"/>
        </w:rPr>
      </w:pPr>
      <w:r>
        <w:rPr>
          <w:lang w:val="en-US"/>
        </w:rPr>
        <w:t xml:space="preserve">White, R., &amp; Engelen, G. 1993. Cellular automata and fractal urban form: a cellular modelling approach to the evolution of urban land-use patterns. </w:t>
      </w:r>
      <w:r>
        <w:rPr>
          <w:i/>
          <w:lang w:val="en-US"/>
        </w:rPr>
        <w:t>Environment and planning A</w:t>
      </w:r>
      <w:r>
        <w:rPr>
          <w:lang w:val="en-US"/>
        </w:rPr>
        <w:t xml:space="preserve">, </w:t>
      </w:r>
      <w:r>
        <w:rPr>
          <w:i/>
          <w:lang w:val="en-US"/>
        </w:rPr>
        <w:t>25</w:t>
      </w:r>
      <w:r>
        <w:rPr>
          <w:lang w:val="en-US"/>
        </w:rPr>
        <w:t>(8), 1175-1199.</w:t>
      </w:r>
    </w:p>
    <w:p>
      <w:pPr>
        <w:pStyle w:val="Normal"/>
        <w:rPr>
          <w:lang w:val="en-US"/>
        </w:rPr>
      </w:pPr>
      <w:r>
        <w:rPr>
          <w:lang w:val="en-US"/>
        </w:rPr>
        <w:t xml:space="preserve">White R. Engelen G. &amp; Uljee I. 2015, </w:t>
      </w:r>
      <w:r>
        <w:rPr>
          <w:i/>
          <w:lang w:val="en-US"/>
        </w:rPr>
        <w:t>Modeling cities and regions as complex systems. From Theory to Planning Applications.</w:t>
      </w:r>
      <w:r>
        <w:rPr>
          <w:lang w:val="en-US"/>
        </w:rPr>
        <w:t xml:space="preserve"> Cambridge (Mass.), MIT Press, 330 p.</w:t>
      </w:r>
    </w:p>
    <w:p>
      <w:pPr>
        <w:pStyle w:val="Normal"/>
        <w:widowControl/>
        <w:bidi w:val="0"/>
        <w:spacing w:lineRule="auto" w:line="259" w:before="0" w:after="160"/>
        <w:jc w:val="left"/>
        <w:rPr/>
      </w:pPr>
      <w:r>
        <w:rPr>
          <w:lang w:val="en-US"/>
        </w:rPr>
        <w:t xml:space="preserve">Wilson, A. G. 2014. </w:t>
      </w:r>
      <w:r>
        <w:rPr>
          <w:i/>
          <w:lang w:val="en-US"/>
        </w:rPr>
        <w:t>Complex spatial systems: the modelling foundations of urban and regional analysis</w:t>
      </w:r>
      <w:r>
        <w:rPr>
          <w:lang w:val="en-US"/>
        </w:rPr>
        <w:t xml:space="preserve">. </w:t>
      </w:r>
      <w:r>
        <w:rPr/>
        <w:t>Routledge.</w:t>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5-31T10:06: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supprimer cette portion de texte car elle rend la phrase difficile à comprendre</w:t>
      </w:r>
    </w:p>
  </w:comment>
  <w:comment w:id="1" w:author="Auteur inconnu" w:date="2019-05-31T10:07:59Z" w:initials="">
    <w:p>
      <w:r>
        <w:rPr>
          <w:rFonts w:eastAsia="Calibri" w:ascii="Calibri" w:hAnsi="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fr-FR" w:val="fr-FR" w:bidi="ar-SA"/>
        </w:rPr>
        <w:t>Proposition : remplacer par « systèmes modélisés »</w:t>
      </w:r>
    </w:p>
  </w:comment>
  <w:comment w:id="2" w:author="Auteur inconnu" w:date="2019-05-31T10:09:44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fr-FR" w:eastAsia="fr-FR"/>
        </w:rPr>
        <w:t>Proposition : remplacer par « . Ensuite, »</w:t>
      </w:r>
    </w:p>
  </w:comment>
  <w:comment w:id="3" w:author="Auteur inconnu" w:date="2019-05-31T10:10:5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fr-FR" w:eastAsia="fr-FR"/>
        </w:rPr>
        <w:t>Proposition : ajouter « l’exploration et »</w:t>
      </w:r>
    </w:p>
  </w:comment>
  <w:comment w:id="4" w:author="Auteur inconnu" w:date="2019-05-31T10:11:39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fr-FR" w:eastAsia="fr-FR"/>
        </w:rPr>
        <w:t>Proposition :  remplacer par : « desquelles a résulté »</w:t>
      </w:r>
    </w:p>
  </w:comment>
  <w:comment w:id="5" w:author="Auteur inconnu" w:date="2019-05-31T10:14:3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impose des limites à »</w:t>
      </w:r>
    </w:p>
  </w:comment>
  <w:comment w:id="6" w:author="Auteur inconnu" w:date="2019-05-31T10:15:3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Il me semble que ce n’est pas le bon terme.</w:t>
      </w:r>
    </w:p>
  </w:comment>
  <w:comment w:id="7" w:author="Auteur inconnu" w:date="2019-05-31T10:16:0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«Les »</w:t>
      </w:r>
    </w:p>
  </w:comment>
  <w:comment w:id="8" w:author="Auteur inconnu" w:date="2019-05-31T10:16:4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9" w:author="Auteur inconnu" w:date="2019-05-31T10:17:1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Pas clair en l’état. Serait-il possible de donner un exemple ?</w:t>
      </w:r>
    </w:p>
  </w:comment>
  <w:comment w:id="10" w:author="Auteur inconnu" w:date="2019-05-31T10:18:2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 mon avis, le « donc » n’est pas juste ici</w:t>
      </w:r>
    </w:p>
  </w:comment>
  <w:comment w:id="11" w:author="Auteur inconnu" w:date="2019-05-31T10:21:3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Dans quel sens ?</w:t>
      </w:r>
    </w:p>
  </w:comment>
  <w:comment w:id="12" w:author="Auteur inconnu" w:date="2019-05-31T10:19:3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d’aménagement</w:t>
      </w:r>
    </w:p>
  </w:comment>
  <w:comment w:id="13" w:author="Auteur inconnu" w:date="2019-05-31T10:20:1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 Ils »</w:t>
      </w:r>
    </w:p>
  </w:comment>
  <w:comment w:id="14" w:author="Auteur inconnu" w:date="2019-05-31T10:20: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Terme non approprié</w:t>
      </w:r>
    </w:p>
  </w:comment>
  <w:comment w:id="15" w:author="Auteur inconnu" w:date="2019-05-31T10:24: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Peut-être trouver un autre terme</w:t>
      </w:r>
    </w:p>
  </w:comment>
  <w:comment w:id="16" w:author="Auteur inconnu" w:date="2019-05-31T10:23:4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à l’informatique »</w:t>
      </w:r>
    </w:p>
  </w:comment>
  <w:comment w:id="17" w:author="Auteur inconnu" w:date="2019-05-31T10:24:2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proposée »</w:t>
      </w:r>
    </w:p>
  </w:comment>
  <w:comment w:id="18" w:author="Auteur inconnu" w:date="2019-05-31T10:25:1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un</w:t>
      </w:r>
    </w:p>
  </w:comment>
  <w:comment w:id="19" w:author="Auteur inconnu" w:date="2019-05-31T10:25:2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de</w:t>
      </w:r>
    </w:p>
  </w:comment>
  <w:comment w:id="20" w:author="Auteur inconnu" w:date="2019-05-31T10:27:2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Peut-être citer aussi les lois sur la migration d'E. Ravenstein (1885, 1889)</w:t>
      </w:r>
    </w:p>
  </w:comment>
  <w:comment w:id="21" w:author="Auteur inconnu" w:date="2019-05-31T10:28:0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Mettre au pluriel</w:t>
      </w:r>
    </w:p>
  </w:comment>
  <w:comment w:id="22" w:author="Auteur inconnu" w:date="2019-05-31T10:29:0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 Le »</w:t>
      </w:r>
    </w:p>
  </w:comment>
  <w:comment w:id="23" w:author="Auteur inconnu" w:date="2019-05-31T10:32:2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seulement</w:t>
      </w:r>
    </w:p>
  </w:comment>
  <w:comment w:id="24" w:author="Auteur inconnu" w:date="2019-05-31T10:33:0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l’expérimentation »</w:t>
      </w:r>
    </w:p>
  </w:comment>
  <w:comment w:id="25" w:author="Auteur inconnu" w:date="2019-05-31T10:30:0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qui étaient »</w:t>
      </w:r>
    </w:p>
  </w:comment>
  <w:comment w:id="26" w:author="Auteur inconnu" w:date="2019-05-31T10:30: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devaient »</w:t>
      </w:r>
    </w:p>
  </w:comment>
  <w:comment w:id="27" w:author="Auteur inconnu" w:date="2019-05-31T10:31:1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 très nombreux allers-retours</w:t>
      </w:r>
    </w:p>
  </w:comment>
  <w:comment w:id="28" w:author="Auteur inconnu" w:date="2019-05-31T10:31:3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des valeurs des paramètres</w:t>
      </w:r>
    </w:p>
  </w:comment>
  <w:comment w:id="29" w:author="Auteur inconnu" w:date="2019-05-31T10:33:4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a limité »</w:t>
      </w:r>
    </w:p>
  </w:comment>
  <w:comment w:id="30" w:author="Auteur inconnu" w:date="2019-05-31T10:33:5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pouvait »</w:t>
      </w:r>
    </w:p>
  </w:comment>
  <w:comment w:id="31" w:author="Auteur inconnu" w:date="2019-05-31T10:34:0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demeurait »</w:t>
      </w:r>
    </w:p>
  </w:comment>
  <w:comment w:id="32" w:author="Auteur inconnu" w:date="2019-05-31T10:36:1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Les années 2000 et 2010 devaient »</w:t>
      </w:r>
    </w:p>
  </w:comment>
  <w:comment w:id="33" w:author="Auteur inconnu" w:date="2019-05-31T10:36: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Il manque un verbe dans cette portion de phrase</w:t>
      </w:r>
    </w:p>
  </w:comment>
  <w:comment w:id="34" w:author="Auteur inconnu" w:date="2019-05-31T10:35:1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ont pu »</w:t>
      </w:r>
    </w:p>
  </w:comment>
  <w:comment w:id="35" w:author="Auteur inconnu" w:date="2019-05-31T10:37: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ont été »</w:t>
      </w:r>
    </w:p>
  </w:comment>
  <w:comment w:id="36" w:author="Auteur inconnu" w:date="2019-05-31T10:38:1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Point virgule</w:t>
      </w:r>
    </w:p>
  </w:comment>
  <w:comment w:id="37" w:author="Auteur inconnu" w:date="2019-05-31T10:38:2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un « s »</w:t>
      </w:r>
    </w:p>
  </w:comment>
  <w:comment w:id="38" w:author="Auteur inconnu" w:date="2019-05-31T10:38:3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un « s »</w:t>
      </w:r>
    </w:p>
  </w:comment>
  <w:comment w:id="39" w:author="Auteur inconnu" w:date="2019-05-31T10:39:4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des plateformes telles que Netlogo et GAMA »</w:t>
      </w:r>
    </w:p>
  </w:comment>
  <w:comment w:id="40" w:author="Auteur inconnu" w:date="2019-05-31T10:39:1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à l’exploration des résultats de simulation »</w:t>
      </w:r>
    </w:p>
  </w:comment>
  <w:comment w:id="41" w:author="Auteur inconnu" w:date="2019-05-31T10:40:2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Peut-être choisir entre « plateforme » et « logiciel »</w:t>
      </w:r>
    </w:p>
  </w:comment>
  <w:comment w:id="42" w:author="Auteur inconnu" w:date="2019-05-31T10:40:5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donnait</w:t>
      </w:r>
    </w:p>
  </w:comment>
  <w:comment w:id="43" w:author="Auteur inconnu" w:date="2019-05-31T10:42:0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supprimer et remplacer par « la »</w:t>
      </w:r>
    </w:p>
  </w:comment>
  <w:comment w:id="44" w:author="Auteur inconnu" w:date="2019-05-31T10:42:2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l’ »</w:t>
      </w:r>
    </w:p>
  </w:comment>
  <w:comment w:id="45" w:author="Auteur inconnu" w:date="2019-05-31T10:42: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le »</w:t>
      </w:r>
    </w:p>
  </w:comment>
  <w:comment w:id="46" w:author="Auteur inconnu" w:date="2019-05-31T10:44: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 celles-ci »</w:t>
      </w:r>
    </w:p>
  </w:comment>
  <w:comment w:id="47" w:author="Auteur inconnu" w:date="2019-05-31T10:46:0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pense qu’il faut revoir cette portion de texte. On peut en parler au téléphone (06 32 45 38 76)</w:t>
      </w:r>
    </w:p>
  </w:comment>
  <w:comment w:id="48" w:author="Auteur inconnu" w:date="2019-05-31T10:47:3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Qu’est-ce par rapport à OpenMOLE ?</w:t>
      </w:r>
    </w:p>
  </w:comment>
  <w:comment w:id="49" w:author="Auteur inconnu" w:date="2019-05-31T10:48:2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rédhibitoire</w:t>
      </w:r>
    </w:p>
  </w:comment>
  <w:comment w:id="50" w:author="Auteur inconnu" w:date="2019-05-31T10:48: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des calculs »</w:t>
      </w:r>
    </w:p>
  </w:comment>
  <w:comment w:id="51" w:author="Auteur inconnu" w:date="2019-05-31T10:49:0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de la grille »</w:t>
      </w:r>
    </w:p>
  </w:comment>
  <w:comment w:id="52" w:author="Auteur inconnu" w:date="2019-05-31T10:51:1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pourrait relativement bien s’appliquer »</w:t>
      </w:r>
    </w:p>
  </w:comment>
  <w:comment w:id="53" w:author="Auteur inconnu" w:date="2019-05-31T10:50:4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simulations de »</w:t>
      </w:r>
    </w:p>
  </w:comment>
  <w:comment w:id="54" w:author="Auteur inconnu" w:date="2019-05-31T10:51:4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un certain nombre de problèmes demeurent pour ce type d’application</w:t>
      </w:r>
    </w:p>
  </w:comment>
  <w:comment w:id="55" w:author="Auteur inconnu" w:date="2019-05-31T10:53:2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Voulez-vous dire ici que le champ des méthodes pouvant être incluses dans OpenMOLE est très ouvert ?</w:t>
      </w:r>
    </w:p>
  </w:comment>
  <w:comment w:id="56" w:author="Auteur inconnu" w:date="2019-05-31T10:54:2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Placer ces références plus tôt dans le chapitre</w:t>
      </w:r>
    </w:p>
  </w:comment>
  <w:comment w:id="57" w:author="Auteur inconnu" w:date="2019-05-31T10:54:5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d’exploration »</w:t>
      </w:r>
    </w:p>
  </w:comment>
  <w:comment w:id="58" w:author="Auteur inconnu" w:date="2019-05-31T10:55:3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w:t>
      </w:r>
    </w:p>
  </w:comment>
  <w:comment w:id="59" w:author="Auteur inconnu" w:date="2019-05-31T10:56:4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w:t>
      </w:r>
    </w:p>
  </w:comment>
  <w:comment w:id="60" w:author="Auteur inconnu" w:date="2019-05-31T10:57:4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Un seul algorithme ?</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Y a-t-il d’autres définition d’un modèle de simulation ?</w:t>
      </w:r>
    </w:p>
  </w:comment>
  <w:comment w:id="61" w:author="Auteur inconnu" w:date="2019-05-31T11:01:0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62" w:author="Auteur inconnu" w:date="2019-05-31T10:58:2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sont</w:t>
      </w:r>
    </w:p>
  </w:comment>
  <w:comment w:id="63" w:author="Auteur inconnu" w:date="2019-05-31T11:00:0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 placer le texte surligné en jaune au tout début de la section 2 « Données de la géographie et capacités informatiques »</w:t>
      </w:r>
    </w:p>
  </w:comment>
  <w:comment w:id="64" w:author="Auteur inconnu" w:date="2019-05-31T11:02:0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d’illustrer »</w:t>
      </w:r>
    </w:p>
  </w:comment>
  <w:comment w:id="65" w:author="Auteur inconnu" w:date="2019-05-31T11:01: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OpenMOLE »</w:t>
      </w:r>
    </w:p>
  </w:comment>
  <w:comment w:id="66" w:author="Auteur inconnu" w:date="2019-05-31T11:04:0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uniquement »</w:t>
      </w:r>
    </w:p>
  </w:comment>
  <w:comment w:id="67" w:author="Auteur inconnu" w:date="2019-05-31T11:04:4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trouve cette formulation un peu bizarre</w:t>
      </w:r>
    </w:p>
  </w:comment>
  <w:comment w:id="68" w:author="Auteur inconnu" w:date="2019-05-31T11:19:5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Sans « s » ?</w:t>
      </w:r>
    </w:p>
  </w:comment>
  <w:comment w:id="69" w:author="Auteur inconnu" w:date="2019-05-31T11:23:2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w:t>
      </w:r>
    </w:p>
  </w:comment>
  <w:comment w:id="70" w:author="Auteur inconnu" w:date="2019-05-31T11:24:0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permettent de réaliser »</w:t>
      </w:r>
    </w:p>
  </w:comment>
  <w:comment w:id="71" w:author="Auteur inconnu" w:date="2019-05-31T11:25:0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d’expérimentation »</w:t>
      </w:r>
    </w:p>
  </w:comment>
  <w:comment w:id="72" w:author="Auteur inconnu" w:date="2019-05-31T11:25:4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73" w:author="Auteur inconnu" w:date="2019-05-31T11:26:3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 xml:space="preserve">Supprimer </w:t>
      </w:r>
    </w:p>
  </w:comment>
  <w:comment w:id="74" w:author="Auteur inconnu" w:date="2019-05-31T11:27:1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en œuvre »</w:t>
      </w:r>
    </w:p>
  </w:comment>
  <w:comment w:id="75" w:author="Auteur inconnu" w:date="2019-05-31T11:27: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Séparer en deux phrases</w:t>
      </w:r>
    </w:p>
  </w:comment>
  <w:comment w:id="76" w:author="Auteur inconnu" w:date="2019-05-31T11:28:0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Au singulier</w:t>
      </w:r>
    </w:p>
  </w:comment>
  <w:comment w:id="77" w:author="Auteur inconnu" w:date="2019-05-31T11:28:5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Ça ne fait que deux et non trois « fonctions objectifs » ?</w:t>
      </w:r>
    </w:p>
  </w:comment>
  <w:comment w:id="78" w:author="Auteur inconnu" w:date="2019-05-31T11:29:4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Séparer en deux phrases ou bien remplacer la virgule par « : »</w:t>
      </w:r>
    </w:p>
  </w:comment>
  <w:comment w:id="79" w:author="Auteur inconnu" w:date="2019-05-31T11:30:3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 progresser »</w:t>
      </w:r>
    </w:p>
  </w:comment>
  <w:comment w:id="80" w:author="Auteur inconnu" w:date="2019-05-31T11:30: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cette</w:t>
      </w:r>
    </w:p>
  </w:comment>
  <w:comment w:id="81" w:author="Auteur inconnu" w:date="2019-05-31T11:35:5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 car utilisé aussi dans la phrase suivante</w:t>
      </w:r>
    </w:p>
  </w:comment>
  <w:comment w:id="82" w:author="Auteur inconnu" w:date="2019-05-31T11:36:4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la virgule par « : » ou « ; »</w:t>
      </w:r>
    </w:p>
  </w:comment>
  <w:comment w:id="83" w:author="Auteur inconnu" w:date="2019-05-31T11:37:3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Autre exemples... »</w:t>
      </w:r>
    </w:p>
  </w:comment>
  <w:comment w:id="84" w:author="Auteur inconnu" w:date="2019-05-31T11:38:4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Placer cet appel de ref biblio à la fin de la phrase</w:t>
      </w:r>
    </w:p>
  </w:comment>
  <w:comment w:id="85" w:author="Auteur inconnu" w:date="2019-05-31T11:50:3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Expliquer de quoi il s’agit. Définir ce qu’est un régime.</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la différence entre un régime de co-évolution et d’autres types de régimes. Si possible, illustrer tout ceci avec des exemples.</w:t>
      </w:r>
    </w:p>
  </w:comment>
  <w:comment w:id="86" w:author="Auteur inconnu" w:date="2019-05-31T11:39:2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d’un »</w:t>
      </w:r>
    </w:p>
  </w:comment>
  <w:comment w:id="87" w:author="Auteur inconnu" w:date="2019-05-31T11:40:4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reviendra »</w:t>
      </w:r>
    </w:p>
  </w:comment>
  <w:comment w:id="88" w:author="Auteur inconnu" w:date="2019-05-31T11:41:3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de quoi il s’agit</w:t>
      </w:r>
    </w:p>
  </w:comment>
  <w:comment w:id="89" w:author="Auteur inconnu" w:date="2019-05-31T11:54: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Ce n’est alors pas de la co-évolution ?</w:t>
      </w:r>
    </w:p>
  </w:comment>
  <w:comment w:id="90" w:author="Auteur inconnu" w:date="2019-05-31T11:54:5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de la co-évolution »</w:t>
      </w:r>
    </w:p>
  </w:comment>
  <w:comment w:id="91" w:author="Auteur inconnu" w:date="2019-05-31T11:55:2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Permet ou bien se base sur ?</w:t>
      </w:r>
    </w:p>
  </w:comment>
  <w:comment w:id="92" w:author="Auteur inconnu" w:date="2019-05-31T11:42:2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de quoi il s’agit</w:t>
      </w:r>
    </w:p>
  </w:comment>
  <w:comment w:id="93" w:author="Auteur inconnu" w:date="2019-05-31T11:42:4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Au pluriel</w:t>
      </w:r>
    </w:p>
  </w:comment>
  <w:comment w:id="94" w:author="Auteur inconnu" w:date="2019-05-31T11:43:0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un article devant chacun des noms</w:t>
      </w:r>
    </w:p>
  </w:comment>
  <w:comment w:id="95" w:author="Auteur inconnu" w:date="2019-05-31T11:44:0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96" w:author="Auteur inconnu" w:date="2019-05-31T11:45:3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Quelle méthode ?</w:t>
      </w:r>
    </w:p>
  </w:comment>
  <w:comment w:id="97" w:author="Auteur inconnu" w:date="2019-05-31T11:45:5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98" w:author="Auteur inconnu" w:date="2019-05-31T11:46:2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Qui est « celui-ci » ?</w:t>
      </w:r>
    </w:p>
  </w:comment>
  <w:comment w:id="99" w:author="Auteur inconnu" w:date="2019-05-31T12:01:0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De co-évolution ?</w:t>
      </w:r>
    </w:p>
  </w:comment>
  <w:comment w:id="100" w:author="Auteur inconnu" w:date="2019-05-31T11:47:0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101" w:author="Auteur inconnu" w:date="2019-05-31T11:59:4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régimes »</w:t>
      </w:r>
    </w:p>
  </w:comment>
  <w:comment w:id="102" w:author="Auteur inconnu" w:date="2019-05-31T11:56:1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w:t>
      </w:r>
    </w:p>
  </w:comment>
  <w:comment w:id="103" w:author="Auteur inconnu" w:date="2019-05-31T11:56:2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Rappeler : corrélations retardées entre des variations des variables de réseau et des variations des variables de territoires</w:t>
      </w:r>
    </w:p>
  </w:comment>
  <w:comment w:id="104" w:author="Auteur inconnu" w:date="2019-05-31T11:57:3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260 régimes de co-évolution ?</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Ci-dessus sont aussi cités les chiffres de 33 régimes et de 729 régimes. Je m’y perds et sûrement que la plupart des lecteurs s’y perdont...</w:t>
      </w:r>
    </w:p>
  </w:comment>
  <w:comment w:id="105" w:author="Auteur inconnu" w:date="2019-05-31T11:57:5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 xml:space="preserve">Supprimer </w:t>
      </w:r>
    </w:p>
  </w:comment>
  <w:comment w:id="106" w:author="Auteur inconnu" w:date="2019-05-31T12:03:2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supprimer cette portion de phrase</w:t>
      </w:r>
    </w:p>
  </w:comment>
  <w:comment w:id="107" w:author="Auteur inconnu" w:date="2019-05-31T12:04:0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Ainsi, Raimbault (2019b) a appliqué cette méthode »</w:t>
      </w:r>
    </w:p>
  </w:comment>
  <w:comment w:id="108" w:author="Auteur inconnu" w:date="2019-05-31T12:05:0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et qui présente »</w:t>
      </w:r>
    </w:p>
  </w:comment>
  <w:comment w:id="109" w:author="Auteur inconnu" w:date="2019-05-31T12:01: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qu’il s’agit du modèle de co-évolution de Raimbault (2019a)</w:t>
      </w:r>
    </w:p>
  </w:comment>
  <w:comment w:id="110" w:author="Auteur inconnu" w:date="2019-05-31T12:02:5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encore entre quel modèle et quel modèle</w:t>
      </w:r>
    </w:p>
  </w:comment>
  <w:comment w:id="111" w:author="Auteur inconnu" w:date="2019-05-31T12:06:4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Préciser quel modèle introduit ces plus fortes contraintes</w:t>
      </w:r>
    </w:p>
  </w:comment>
  <w:comment w:id="112" w:author="Auteur inconnu" w:date="2019-05-31T12:09:1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a permis la création d’un</w:t>
      </w:r>
    </w:p>
  </w:comment>
  <w:comment w:id="113" w:author="Auteur inconnu" w:date="2019-05-31T12:09:5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supprimer cette portion de phrase qui alourdit le discours.</w:t>
      </w:r>
    </w:p>
  </w:comment>
  <w:comment w:id="114" w:author="Auteur inconnu" w:date="2019-05-31T12:11:0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De plus, »</w:t>
      </w:r>
    </w:p>
  </w:comment>
  <w:comment w:id="115" w:author="Auteur inconnu" w:date="2019-05-31T12:08:3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Le terme d’embarquement devrait être défini et les trois axes d’embarquement devraient être présentés en section 3.1</w:t>
      </w:r>
    </w:p>
  </w:comment>
  <w:comment w:id="116" w:author="Auteur inconnu" w:date="2019-05-31T12:10:3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 xml:space="preserve">Supprimer </w:t>
      </w:r>
    </w:p>
  </w:comment>
  <w:comment w:id="117" w:author="Auteur inconnu" w:date="2019-05-31T12:14:0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L’intégration de nouvelles méthodes  d’exploration ?</w:t>
      </w:r>
    </w:p>
  </w:comment>
  <w:comment w:id="118" w:author="Auteur inconnu" w:date="2019-05-31T13:24:0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simplifier : « du développement »</w:t>
      </w:r>
    </w:p>
  </w:comment>
  <w:comment w:id="119" w:author="Auteur inconnu" w:date="2019-05-31T12:12:1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à</w:t>
      </w:r>
    </w:p>
  </w:comment>
  <w:comment w:id="120" w:author="Auteur inconnu" w:date="2019-05-31T12:12:5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Rappeler : Pattern Space Exploration</w:t>
      </w:r>
    </w:p>
  </w:comment>
  <w:comment w:id="121" w:author="Auteur inconnu" w:date="2019-05-31T12:13:1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à explorer</w:t>
      </w:r>
    </w:p>
  </w:comment>
  <w:comment w:id="122" w:author="Auteur inconnu" w:date="2019-05-31T12:13:2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w:t>
      </w:r>
    </w:p>
  </w:comment>
  <w:comment w:id="123" w:author="Auteur inconnu" w:date="2019-05-31T12:14: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Quelles sont « celles-ci » ? Les données observées ?</w:t>
      </w:r>
    </w:p>
  </w:comment>
  <w:comment w:id="124" w:author="Auteur inconnu" w:date="2019-05-31T12:15:4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Pas clair</w:t>
      </w:r>
    </w:p>
  </w:comment>
  <w:comment w:id="125" w:author="Auteur inconnu" w:date="2019-05-31T12:15:5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et »</w:t>
      </w:r>
    </w:p>
  </w:comment>
  <w:comment w:id="126" w:author="Auteur inconnu" w:date="2019-05-31T12:16:1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 aussi diverses »</w:t>
      </w:r>
    </w:p>
  </w:comment>
  <w:comment w:id="127" w:author="Auteur inconnu" w:date="2019-05-31T12:16:4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 xml:space="preserve">Supprimer </w:t>
      </w:r>
    </w:p>
  </w:comment>
  <w:comment w:id="128" w:author="Auteur inconnu" w:date="2019-05-31T12:17:2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 xml:space="preserve">Reformuler </w:t>
      </w:r>
    </w:p>
  </w:comment>
  <w:comment w:id="129" w:author="Auteur inconnu" w:date="2019-05-31T13:30:1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supprimer</w:t>
      </w:r>
    </w:p>
  </w:comment>
  <w:comment w:id="130" w:author="Auteur inconnu" w:date="2019-05-31T13:27:2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la réduction du nombre de configurations simulées soumises à l’algorithme PSE via l’imposition d’un critère de diversité des configurations retenues</w:t>
      </w:r>
    </w:p>
  </w:comment>
  <w:comment w:id="131" w:author="Auteur inconnu" w:date="2019-05-31T13:29:5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132" w:author="Auteur inconnu" w:date="2019-05-31T13:30:4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Rempalcer par : « cours »</w:t>
      </w:r>
    </w:p>
  </w:comment>
  <w:comment w:id="133" w:author="Auteur inconnu" w:date="2019-05-31T13:31:0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Ajouter : « d’OpenMOLE »</w:t>
      </w:r>
    </w:p>
  </w:comment>
  <w:comment w:id="134" w:author="Auteur inconnu" w:date="2019-05-31T13:31:3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à tout système d’exploitation et tout type de matériel informatique »</w:t>
      </w:r>
    </w:p>
  </w:comment>
  <w:comment w:id="135" w:author="Auteur inconnu" w:date="2019-05-31T13:33:0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Expliquer ceci en une ou deux phrases</w:t>
      </w:r>
    </w:p>
  </w:comment>
  <w:comment w:id="136" w:author="Auteur inconnu" w:date="2019-05-31T13:34:4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Redite avec la phrase pré- précédente</w:t>
      </w:r>
    </w:p>
  </w:comment>
  <w:comment w:id="137" w:author="Auteur inconnu" w:date="2019-05-31T12:21:3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La définition de cette expression technique sera peut-être donnée plus tôt, en réponse à un de mes commentaires. Si tel n’est pas le cas, il faudrait en donner ici la définition.</w:t>
      </w:r>
    </w:p>
  </w:comment>
  <w:comment w:id="138" w:author="Auteur inconnu" w:date="2019-05-31T12:24:0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 sont »</w:t>
      </w:r>
    </w:p>
  </w:comment>
  <w:comment w:id="139" w:author="Auteur inconnu" w:date="2019-05-31T12:24:3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w:t>
      </w:r>
    </w:p>
  </w:comment>
  <w:comment w:id="140" w:author="Auteur inconnu" w:date="2019-05-31T13:35:3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système d’exploitation et le matériel utilisés »</w:t>
      </w:r>
    </w:p>
  </w:comment>
  <w:comment w:id="141" w:author="Auteur inconnu" w:date="2019-05-31T13:36:0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proposent</w:t>
      </w:r>
    </w:p>
  </w:comment>
  <w:comment w:id="142" w:author="Auteur inconnu" w:date="2019-05-31T13:36:34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Expliquer en quoi une interface graphique améliorerait la reproductibilité</w:t>
      </w:r>
    </w:p>
  </w:comment>
  <w:comment w:id="143" w:author="Auteur inconnu" w:date="2019-05-31T13:37:4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De tels programmes ? = docker et singularity ?</w:t>
      </w:r>
    </w:p>
  </w:comment>
  <w:comment w:id="144" w:author="Auteur inconnu" w:date="2019-05-31T13:39:4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Simplifier : remplacer par « Toutefois »</w:t>
      </w:r>
    </w:p>
  </w:comment>
  <w:comment w:id="145" w:author="Auteur inconnu" w:date="2019-05-31T13:40:0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Supprimer (trop technique)</w:t>
      </w:r>
    </w:p>
  </w:comment>
  <w:comment w:id="146" w:author="Auteur inconnu" w:date="2019-05-31T13:40:3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Améliorer la formulation</w:t>
      </w:r>
    </w:p>
  </w:comment>
  <w:comment w:id="147" w:author="Auteur inconnu" w:date="2019-05-31T13:38:39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 important »</w:t>
      </w:r>
    </w:p>
  </w:comment>
  <w:comment w:id="148" w:author="Auteur inconnu" w:date="2019-05-31T13:41:1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ne vois pas ce que vous voulez dire ici...</w:t>
      </w:r>
    </w:p>
  </w:comment>
  <w:comment w:id="149" w:author="Auteur inconnu" w:date="2019-05-31T13:38:53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placerait</w:t>
      </w:r>
    </w:p>
  </w:comment>
  <w:comment w:id="150" w:author="Auteur inconnu" w:date="2019-05-31T13:42:1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une formulation moins technique</w:t>
      </w:r>
    </w:p>
  </w:comment>
  <w:comment w:id="151" w:author="Auteur inconnu" w:date="2019-05-31T13:41:4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Quel rapport avec l’idée précédente ?</w:t>
      </w:r>
    </w:p>
  </w:comment>
  <w:comment w:id="152" w:author="Auteur inconnu" w:date="2019-05-31T13:43:3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implantée »</w:t>
      </w:r>
    </w:p>
  </w:comment>
  <w:comment w:id="153" w:author="Auteur inconnu" w:date="2019-05-31T13:44:05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Remplacer par « telles que »</w:t>
      </w:r>
    </w:p>
  </w:comment>
  <w:comment w:id="154" w:author="Auteur inconnu" w:date="2019-05-31T13:44:4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Proposition de modification : « Ce développement a été mené »</w:t>
      </w:r>
    </w:p>
  </w:comment>
  <w:comment w:id="155" w:author="Auteur inconnu" w:date="2019-05-31T13:45:42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propose de supprimer cette portion de phrase car il s’agit d’une redite avec ce qui est écrit plus clairement juste après</w:t>
      </w:r>
    </w:p>
  </w:comment>
  <w:comment w:id="156" w:author="Auteur inconnu" w:date="2019-05-31T13:57:0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bidi="ar-SA" w:eastAsia="fr-FR"/>
        </w:rPr>
        <w:t>Je n’ai pas trouvé exactement cette idée dans l’article de Dupuy &amp; Benguigui</w:t>
      </w:r>
    </w:p>
  </w:comment>
  <w:comment w:id="157" w:author="Auteur inconnu" w:date="2019-05-31T14:03:0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fr-FR"/>
        </w:rPr>
        <w:t>Référence incomplète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rStyle w:val="Caractresdenotedebasdepage"/>
        </w:rPr>
        <w:footnoteRef/>
      </w:r>
      <w:r>
        <w:rPr>
          <w:rStyle w:val="Caractresdenotedebasdepage"/>
        </w:rPr>
        <w:tab/>
      </w:r>
      <w:r>
        <w:rPr>
          <w:rStyle w:val="Caractresdenotedebasdepage"/>
        </w:rPr>
        <w:tab/>
      </w:r>
      <w:r>
        <w:rPr>
          <w:vertAlign w:val="superscript"/>
        </w:rPr>
        <w:tab/>
      </w:r>
      <w:r>
        <w:rPr>
          <w:sz w:val="20"/>
          <w:szCs w:val="20"/>
        </w:rPr>
        <w:t xml:space="preserve"> Délégation à l’Aménagement du Territoire et à l’Action Régionale</w:t>
      </w:r>
    </w:p>
  </w:footnote>
  <w:footnote w:id="3">
    <w:p>
      <w:pPr>
        <w:pStyle w:val="Normal"/>
        <w:spacing w:lineRule="auto" w:line="240" w:before="0" w:after="0"/>
        <w:rPr>
          <w:sz w:val="20"/>
          <w:szCs w:val="20"/>
        </w:rPr>
      </w:pPr>
      <w:r>
        <w:rPr>
          <w:rStyle w:val="Caractresdenotedebasdepage"/>
        </w:rPr>
        <w:footnoteRef/>
      </w:r>
      <w:r>
        <w:rPr>
          <w:rStyle w:val="Caractresdenotedebasdepage"/>
        </w:rPr>
        <w:tab/>
      </w:r>
      <w:r>
        <w:rPr>
          <w:rStyle w:val="Caractresdenotedebasdepage"/>
        </w:rPr>
        <w:tab/>
      </w:r>
      <w:r>
        <w:rPr>
          <w:vertAlign w:val="superscript"/>
        </w:rPr>
        <w:tab/>
      </w:r>
      <w:r>
        <w:rPr>
          <w:sz w:val="20"/>
          <w:szCs w:val="20"/>
        </w:rPr>
        <w:t xml:space="preserve"> </w:t>
      </w:r>
      <w:hyperlink r:id="rId1">
        <w:r>
          <w:rPr>
            <w:rStyle w:val="LienInternet"/>
            <w:color w:val="1155CC"/>
            <w:sz w:val="20"/>
            <w:szCs w:val="20"/>
            <w:u w:val="single"/>
          </w:rPr>
          <w:t>https://openmole.org/</w:t>
        </w:r>
      </w:hyperlink>
    </w:p>
    <w:p>
      <w:pPr>
        <w:pStyle w:val="Normal"/>
        <w:spacing w:lineRule="auto" w:line="240" w:before="0" w:after="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qFormat/>
    <w:pPr>
      <w:keepNext w:val="true"/>
      <w:keepLines/>
      <w:spacing w:before="480" w:after="120"/>
      <w:outlineLvl w:val="0"/>
    </w:pPr>
    <w:rPr>
      <w:b/>
      <w:sz w:val="48"/>
      <w:szCs w:val="48"/>
    </w:rPr>
  </w:style>
  <w:style w:type="paragraph" w:styleId="Titre2">
    <w:name w:val="Heading 2"/>
    <w:basedOn w:val="Normal"/>
    <w:next w:val="Normal"/>
    <w:qFormat/>
    <w:pPr>
      <w:keepNext w:val="true"/>
      <w:keepLines/>
      <w:spacing w:before="360" w:after="80"/>
      <w:outlineLvl w:val="1"/>
    </w:pPr>
    <w:rPr>
      <w:b/>
      <w:sz w:val="36"/>
      <w:szCs w:val="36"/>
    </w:rPr>
  </w:style>
  <w:style w:type="paragraph" w:styleId="Titre3">
    <w:name w:val="Heading 3"/>
    <w:basedOn w:val="Normal"/>
    <w:next w:val="Normal"/>
    <w:qFormat/>
    <w:pPr>
      <w:keepNext w:val="true"/>
      <w:keepLines/>
      <w:spacing w:before="280" w:after="80"/>
      <w:outlineLvl w:val="2"/>
    </w:pPr>
    <w:rPr>
      <w:b/>
      <w:sz w:val="28"/>
      <w:szCs w:val="28"/>
    </w:rPr>
  </w:style>
  <w:style w:type="paragraph" w:styleId="Titre4">
    <w:name w:val="Heading 4"/>
    <w:basedOn w:val="Normal"/>
    <w:next w:val="Normal"/>
    <w:qFormat/>
    <w:pPr>
      <w:keepNext w:val="true"/>
      <w:keepLines/>
      <w:spacing w:before="240" w:after="40"/>
      <w:outlineLvl w:val="3"/>
    </w:pPr>
    <w:rPr>
      <w:b/>
      <w:sz w:val="24"/>
      <w:szCs w:val="24"/>
    </w:rPr>
  </w:style>
  <w:style w:type="paragraph" w:styleId="Titre5">
    <w:name w:val="Heading 5"/>
    <w:basedOn w:val="Normal"/>
    <w:next w:val="Normal"/>
    <w:qFormat/>
    <w:pPr>
      <w:keepNext w:val="true"/>
      <w:keepLines/>
      <w:spacing w:before="220" w:after="40"/>
      <w:outlineLvl w:val="4"/>
    </w:pPr>
    <w:rPr>
      <w:b/>
    </w:rPr>
  </w:style>
  <w:style w:type="paragraph" w:styleId="Titre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480" w:after="120"/>
    </w:pPr>
    <w:rPr>
      <w:b/>
      <w:sz w:val="72"/>
      <w:szCs w:val="72"/>
    </w:rPr>
  </w:style>
  <w:style w:type="paragraph" w:styleId="Soustitr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penmo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Application>LibreOffice/6.0.7.3$Linux_X86_64 LibreOffice_project/00m0$Build-3</Application>
  <Pages>26</Pages>
  <Words>12014</Words>
  <Characters>71154</Characters>
  <CharactersWithSpaces>83036</CharactersWithSpaces>
  <Paragraphs>160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2019-03-27T12:46:00Z</dcterms:created>
  <dc:creator>Denise</dc:creator>
  <dc:description/>
  <dc:language>en-GB</dc:language>
  <cp:lastModifiedBy/>
  <dcterms:modified xsi:type="dcterms:W3CDTF">2019-05-31T14:43:41Z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